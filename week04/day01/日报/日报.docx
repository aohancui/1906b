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B91F6"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06</w:t>
      </w:r>
      <w:r w:rsidRPr="001937AD">
        <w:rPr>
          <w:rStyle w:val="md-plain"/>
          <w:rFonts w:ascii="Helvetica" w:eastAsia="宋体" w:hAnsi="Helvetica" w:cs="Helvetica"/>
          <w:color w:val="333333"/>
          <w:kern w:val="0"/>
          <w:sz w:val="24"/>
          <w:szCs w:val="24"/>
        </w:rPr>
        <w:t>、商品搜索</w:t>
      </w:r>
      <w:r w:rsidRPr="001937AD">
        <w:rPr>
          <w:rStyle w:val="md-plain"/>
          <w:rFonts w:ascii="Helvetica" w:eastAsia="宋体" w:hAnsi="Helvetica" w:cs="Helvetica"/>
          <w:color w:val="333333"/>
          <w:kern w:val="0"/>
          <w:sz w:val="24"/>
          <w:szCs w:val="24"/>
        </w:rPr>
        <w:t>--------------------</w:t>
      </w:r>
      <w:r w:rsidRPr="001937AD">
        <w:rPr>
          <w:rStyle w:val="md-plain"/>
          <w:rFonts w:ascii="Helvetica" w:eastAsia="宋体" w:hAnsi="Helvetica" w:cs="Helvetica"/>
          <w:color w:val="333333"/>
          <w:kern w:val="0"/>
          <w:sz w:val="24"/>
          <w:szCs w:val="24"/>
        </w:rPr>
        <w:tab/>
      </w:r>
    </w:p>
    <w:p w14:paraId="730B3BE4"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hint="eastAsia"/>
          <w:color w:val="333333"/>
          <w:kern w:val="0"/>
          <w:sz w:val="24"/>
          <w:szCs w:val="24"/>
        </w:rPr>
        <w:t>方案一：</w:t>
      </w:r>
      <w:proofErr w:type="spellStart"/>
      <w:r w:rsidRPr="001937AD">
        <w:rPr>
          <w:rStyle w:val="md-plain"/>
          <w:rFonts w:ascii="Helvetica" w:eastAsia="宋体" w:hAnsi="Helvetica" w:cs="Helvetica"/>
          <w:color w:val="333333"/>
          <w:kern w:val="0"/>
          <w:sz w:val="24"/>
          <w:szCs w:val="24"/>
        </w:rPr>
        <w:t>thymeleaf</w:t>
      </w:r>
      <w:proofErr w:type="spellEnd"/>
      <w:r w:rsidRPr="001937AD">
        <w:rPr>
          <w:rStyle w:val="md-plain"/>
          <w:rFonts w:ascii="Helvetica" w:eastAsia="宋体" w:hAnsi="Helvetica" w:cs="Helvetica"/>
          <w:color w:val="333333"/>
          <w:kern w:val="0"/>
          <w:sz w:val="24"/>
          <w:szCs w:val="24"/>
        </w:rPr>
        <w:t>页面静态化</w:t>
      </w:r>
    </w:p>
    <w:p w14:paraId="11059C82"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1</w:t>
      </w:r>
      <w:r w:rsidRPr="001937AD">
        <w:rPr>
          <w:rStyle w:val="md-plain"/>
          <w:rFonts w:ascii="Helvetica" w:eastAsia="宋体" w:hAnsi="Helvetica" w:cs="Helvetica"/>
          <w:color w:val="333333"/>
          <w:kern w:val="0"/>
          <w:sz w:val="24"/>
          <w:szCs w:val="24"/>
        </w:rPr>
        <w:t>、创建商品详情的</w:t>
      </w:r>
      <w:proofErr w:type="spellStart"/>
      <w:r w:rsidRPr="001937AD">
        <w:rPr>
          <w:rStyle w:val="md-plain"/>
          <w:rFonts w:ascii="Helvetica" w:eastAsia="宋体" w:hAnsi="Helvetica" w:cs="Helvetica"/>
          <w:color w:val="333333"/>
          <w:kern w:val="0"/>
          <w:sz w:val="24"/>
          <w:szCs w:val="24"/>
        </w:rPr>
        <w:t>thymeleaf</w:t>
      </w:r>
      <w:proofErr w:type="spellEnd"/>
      <w:r w:rsidRPr="001937AD">
        <w:rPr>
          <w:rStyle w:val="md-plain"/>
          <w:rFonts w:ascii="Helvetica" w:eastAsia="宋体" w:hAnsi="Helvetica" w:cs="Helvetica"/>
          <w:color w:val="333333"/>
          <w:kern w:val="0"/>
          <w:sz w:val="24"/>
          <w:szCs w:val="24"/>
        </w:rPr>
        <w:t>模板</w:t>
      </w:r>
    </w:p>
    <w:p w14:paraId="1F51D250"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2</w:t>
      </w:r>
      <w:r w:rsidRPr="001937AD">
        <w:rPr>
          <w:rStyle w:val="md-plain"/>
          <w:rFonts w:ascii="Helvetica" w:eastAsia="宋体" w:hAnsi="Helvetica" w:cs="Helvetica"/>
          <w:color w:val="333333"/>
          <w:kern w:val="0"/>
          <w:sz w:val="24"/>
          <w:szCs w:val="24"/>
        </w:rPr>
        <w:t>、创建</w:t>
      </w:r>
      <w:r w:rsidRPr="001937AD">
        <w:rPr>
          <w:rStyle w:val="md-plain"/>
          <w:rFonts w:ascii="Helvetica" w:eastAsia="宋体" w:hAnsi="Helvetica" w:cs="Helvetica"/>
          <w:color w:val="333333"/>
          <w:kern w:val="0"/>
          <w:sz w:val="24"/>
          <w:szCs w:val="24"/>
        </w:rPr>
        <w:t>RabbitMQ</w:t>
      </w:r>
      <w:r w:rsidRPr="001937AD">
        <w:rPr>
          <w:rStyle w:val="md-plain"/>
          <w:rFonts w:ascii="Helvetica" w:eastAsia="宋体" w:hAnsi="Helvetica" w:cs="Helvetica"/>
          <w:color w:val="333333"/>
          <w:kern w:val="0"/>
          <w:sz w:val="24"/>
          <w:szCs w:val="24"/>
        </w:rPr>
        <w:t>消费者，收到消息后生成静态页面（</w:t>
      </w:r>
      <w:r w:rsidRPr="001937AD">
        <w:rPr>
          <w:rStyle w:val="md-plain"/>
          <w:rFonts w:ascii="Helvetica" w:eastAsia="宋体" w:hAnsi="Helvetica" w:cs="Helvetica"/>
          <w:color w:val="333333"/>
          <w:kern w:val="0"/>
          <w:sz w:val="24"/>
          <w:szCs w:val="24"/>
        </w:rPr>
        <w:t>D:/detail/26774635180.html</w:t>
      </w:r>
      <w:r w:rsidRPr="001937AD">
        <w:rPr>
          <w:rStyle w:val="md-plain"/>
          <w:rFonts w:ascii="Helvetica" w:eastAsia="宋体" w:hAnsi="Helvetica" w:cs="Helvetica"/>
          <w:color w:val="333333"/>
          <w:kern w:val="0"/>
          <w:sz w:val="24"/>
          <w:szCs w:val="24"/>
        </w:rPr>
        <w:t>）</w:t>
      </w:r>
    </w:p>
    <w:p w14:paraId="20FE0B8D"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3</w:t>
      </w:r>
      <w:r w:rsidRPr="001937AD">
        <w:rPr>
          <w:rStyle w:val="md-plain"/>
          <w:rFonts w:ascii="Helvetica" w:eastAsia="宋体" w:hAnsi="Helvetica" w:cs="Helvetica"/>
          <w:color w:val="333333"/>
          <w:kern w:val="0"/>
          <w:sz w:val="24"/>
          <w:szCs w:val="24"/>
        </w:rPr>
        <w:t>、搭建</w:t>
      </w:r>
      <w:proofErr w:type="spellStart"/>
      <w:r w:rsidRPr="001937AD">
        <w:rPr>
          <w:rStyle w:val="md-plain"/>
          <w:rFonts w:ascii="Helvetica" w:eastAsia="宋体" w:hAnsi="Helvetica" w:cs="Helvetica"/>
          <w:color w:val="333333"/>
          <w:kern w:val="0"/>
          <w:sz w:val="24"/>
          <w:szCs w:val="24"/>
        </w:rPr>
        <w:t>nginx</w:t>
      </w:r>
      <w:proofErr w:type="spellEnd"/>
      <w:r w:rsidRPr="001937AD">
        <w:rPr>
          <w:rStyle w:val="md-plain"/>
          <w:rFonts w:ascii="Helvetica" w:eastAsia="宋体" w:hAnsi="Helvetica" w:cs="Helvetica"/>
          <w:color w:val="333333"/>
          <w:kern w:val="0"/>
          <w:sz w:val="24"/>
          <w:szCs w:val="24"/>
        </w:rPr>
        <w:t>服务器，返回静态页面</w:t>
      </w:r>
    </w:p>
    <w:p w14:paraId="4D0DD472" w14:textId="77777777" w:rsidR="001937AD" w:rsidRPr="001937AD" w:rsidRDefault="001937AD" w:rsidP="001937AD">
      <w:pPr>
        <w:rPr>
          <w:rStyle w:val="md-plain"/>
          <w:rFonts w:ascii="Helvetica" w:eastAsia="宋体" w:hAnsi="Helvetica" w:cs="Helvetica"/>
          <w:color w:val="333333"/>
          <w:kern w:val="0"/>
          <w:sz w:val="24"/>
          <w:szCs w:val="24"/>
        </w:rPr>
      </w:pPr>
    </w:p>
    <w:p w14:paraId="269C0A68"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hint="eastAsia"/>
          <w:color w:val="333333"/>
          <w:kern w:val="0"/>
          <w:sz w:val="24"/>
          <w:szCs w:val="24"/>
        </w:rPr>
        <w:t>方案二：</w:t>
      </w:r>
      <w:proofErr w:type="spellStart"/>
      <w:r w:rsidRPr="001937AD">
        <w:rPr>
          <w:rStyle w:val="md-plain"/>
          <w:rFonts w:ascii="Helvetica" w:eastAsia="宋体" w:hAnsi="Helvetica" w:cs="Helvetica"/>
          <w:color w:val="333333"/>
          <w:kern w:val="0"/>
          <w:sz w:val="24"/>
          <w:szCs w:val="24"/>
        </w:rPr>
        <w:t>redis</w:t>
      </w:r>
      <w:proofErr w:type="spellEnd"/>
    </w:p>
    <w:p w14:paraId="4B480E53"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 xml:space="preserve">  a</w:t>
      </w:r>
      <w:r w:rsidRPr="001937AD">
        <w:rPr>
          <w:rStyle w:val="md-plain"/>
          <w:rFonts w:ascii="Helvetica" w:eastAsia="宋体" w:hAnsi="Helvetica" w:cs="Helvetica"/>
          <w:color w:val="333333"/>
          <w:kern w:val="0"/>
          <w:sz w:val="24"/>
          <w:szCs w:val="24"/>
        </w:rPr>
        <w:t>、</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缓存商品详情</w:t>
      </w:r>
    </w:p>
    <w:p w14:paraId="265A5820"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 xml:space="preserve"> 1</w:t>
      </w:r>
      <w:r w:rsidRPr="001937AD">
        <w:rPr>
          <w:rStyle w:val="md-plain"/>
          <w:rFonts w:ascii="Helvetica" w:eastAsia="宋体" w:hAnsi="Helvetica" w:cs="Helvetica"/>
          <w:color w:val="333333"/>
          <w:kern w:val="0"/>
          <w:sz w:val="24"/>
          <w:szCs w:val="24"/>
        </w:rPr>
        <w:t>、先查询</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，如果有直接返回</w:t>
      </w:r>
    </w:p>
    <w:p w14:paraId="72F39286"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 xml:space="preserve"> 2</w:t>
      </w:r>
      <w:r w:rsidRPr="001937AD">
        <w:rPr>
          <w:rStyle w:val="md-plain"/>
          <w:rFonts w:ascii="Helvetica" w:eastAsia="宋体" w:hAnsi="Helvetica" w:cs="Helvetica"/>
          <w:color w:val="333333"/>
          <w:kern w:val="0"/>
          <w:sz w:val="24"/>
          <w:szCs w:val="24"/>
        </w:rPr>
        <w:t>、再查询</w:t>
      </w:r>
      <w:proofErr w:type="spellStart"/>
      <w:r w:rsidRPr="001937AD">
        <w:rPr>
          <w:rStyle w:val="md-plain"/>
          <w:rFonts w:ascii="Helvetica" w:eastAsia="宋体" w:hAnsi="Helvetica" w:cs="Helvetica"/>
          <w:color w:val="333333"/>
          <w:kern w:val="0"/>
          <w:sz w:val="24"/>
          <w:szCs w:val="24"/>
        </w:rPr>
        <w:t>mysql</w:t>
      </w:r>
      <w:proofErr w:type="spellEnd"/>
      <w:r w:rsidRPr="001937AD">
        <w:rPr>
          <w:rStyle w:val="md-plain"/>
          <w:rFonts w:ascii="Helvetica" w:eastAsia="宋体" w:hAnsi="Helvetica" w:cs="Helvetica"/>
          <w:color w:val="333333"/>
          <w:kern w:val="0"/>
          <w:sz w:val="24"/>
          <w:szCs w:val="24"/>
        </w:rPr>
        <w:t>，并把查询结果装到</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中再返回</w:t>
      </w:r>
    </w:p>
    <w:p w14:paraId="054902CA" w14:textId="77777777" w:rsidR="001937AD" w:rsidRPr="001937AD" w:rsidRDefault="001937AD" w:rsidP="001937AD">
      <w:pPr>
        <w:rPr>
          <w:rStyle w:val="md-plain"/>
          <w:rFonts w:ascii="Helvetica" w:eastAsia="宋体" w:hAnsi="Helvetica" w:cs="Helvetica"/>
          <w:color w:val="333333"/>
          <w:kern w:val="0"/>
          <w:sz w:val="24"/>
          <w:szCs w:val="24"/>
        </w:rPr>
      </w:pPr>
    </w:p>
    <w:p w14:paraId="5CFCA645"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 xml:space="preserve">  b</w:t>
      </w:r>
      <w:r w:rsidRPr="001937AD">
        <w:rPr>
          <w:rStyle w:val="md-plain"/>
          <w:rFonts w:ascii="Helvetica" w:eastAsia="宋体" w:hAnsi="Helvetica" w:cs="Helvetica"/>
          <w:color w:val="333333"/>
          <w:kern w:val="0"/>
          <w:sz w:val="24"/>
          <w:szCs w:val="24"/>
        </w:rPr>
        <w:t>、如何保证</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不满？</w:t>
      </w:r>
      <w:proofErr w:type="spellStart"/>
      <w:r w:rsidRPr="001937AD">
        <w:rPr>
          <w:rStyle w:val="md-plain"/>
          <w:rFonts w:ascii="Helvetica" w:eastAsia="宋体" w:hAnsi="Helvetica" w:cs="Helvetica"/>
          <w:color w:val="333333"/>
          <w:kern w:val="0"/>
          <w:sz w:val="24"/>
          <w:szCs w:val="24"/>
        </w:rPr>
        <w:t>redis</w:t>
      </w:r>
      <w:proofErr w:type="spellEnd"/>
      <w:r w:rsidRPr="001937AD">
        <w:rPr>
          <w:rStyle w:val="md-plain"/>
          <w:rFonts w:ascii="Helvetica" w:eastAsia="宋体" w:hAnsi="Helvetica" w:cs="Helvetica"/>
          <w:color w:val="333333"/>
          <w:kern w:val="0"/>
          <w:sz w:val="24"/>
          <w:szCs w:val="24"/>
        </w:rPr>
        <w:t>中都是热点商品？</w:t>
      </w:r>
    </w:p>
    <w:p w14:paraId="63838952"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r>
      <w:r w:rsidRPr="001937AD">
        <w:rPr>
          <w:rStyle w:val="md-plain"/>
          <w:rFonts w:ascii="Helvetica" w:eastAsia="宋体" w:hAnsi="Helvetica" w:cs="Helvetica"/>
          <w:color w:val="333333"/>
          <w:kern w:val="0"/>
          <w:sz w:val="24"/>
          <w:szCs w:val="24"/>
        </w:rPr>
        <w:t>设置商品的实现时间：</w:t>
      </w:r>
      <w:r w:rsidRPr="001937AD">
        <w:rPr>
          <w:rStyle w:val="md-plain"/>
          <w:rFonts w:ascii="Helvetica" w:eastAsia="宋体" w:hAnsi="Helvetica" w:cs="Helvetica"/>
          <w:color w:val="333333"/>
          <w:kern w:val="0"/>
          <w:sz w:val="24"/>
          <w:szCs w:val="24"/>
        </w:rPr>
        <w:t>86400</w:t>
      </w:r>
    </w:p>
    <w:p w14:paraId="4837E9FA" w14:textId="77777777" w:rsidR="001937AD" w:rsidRPr="001937AD" w:rsidRDefault="001937AD" w:rsidP="001937AD">
      <w:pPr>
        <w:rPr>
          <w:rStyle w:val="md-plain"/>
          <w:rFonts w:ascii="Helvetica" w:eastAsia="宋体" w:hAnsi="Helvetica" w:cs="Helvetica"/>
          <w:color w:val="333333"/>
          <w:kern w:val="0"/>
          <w:sz w:val="24"/>
          <w:szCs w:val="24"/>
        </w:rPr>
      </w:pPr>
    </w:p>
    <w:p w14:paraId="2417F7D6"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 xml:space="preserve"> c</w:t>
      </w:r>
      <w:r w:rsidRPr="001937AD">
        <w:rPr>
          <w:rStyle w:val="md-plain"/>
          <w:rFonts w:ascii="Helvetica" w:eastAsia="宋体" w:hAnsi="Helvetica" w:cs="Helvetica"/>
          <w:color w:val="333333"/>
          <w:kern w:val="0"/>
          <w:sz w:val="24"/>
          <w:szCs w:val="24"/>
        </w:rPr>
        <w:t>、怎么保存商品信息（数据类型）？</w:t>
      </w:r>
    </w:p>
    <w:p w14:paraId="468B8251"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ITEM_INFO:123456:BASE</w:t>
      </w:r>
    </w:p>
    <w:p w14:paraId="71133264" w14:textId="77777777"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ITEM_INFO:123456:DESC</w:t>
      </w:r>
    </w:p>
    <w:p w14:paraId="63F8A958" w14:textId="7568F29E" w:rsidR="0057703E"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ab/>
        <w:t>ITEM_INFO:123456:PARAM</w:t>
      </w:r>
    </w:p>
    <w:p w14:paraId="55ADC545" w14:textId="77777777" w:rsidR="001937AD" w:rsidRPr="001937AD" w:rsidRDefault="001937AD" w:rsidP="001937AD">
      <w:pPr>
        <w:widowControl/>
        <w:pBdr>
          <w:bottom w:val="single" w:sz="6" w:space="4" w:color="EEEEEE"/>
        </w:pBdr>
        <w:spacing w:before="100" w:beforeAutospacing="1" w:after="100" w:afterAutospacing="1"/>
        <w:jc w:val="left"/>
        <w:outlineLvl w:val="0"/>
        <w:rPr>
          <w:rStyle w:val="md-plain"/>
          <w:kern w:val="0"/>
          <w:sz w:val="24"/>
          <w:szCs w:val="24"/>
        </w:rPr>
      </w:pPr>
      <w:r w:rsidRPr="001937AD">
        <w:rPr>
          <w:rStyle w:val="md-plain"/>
          <w:kern w:val="0"/>
          <w:sz w:val="24"/>
          <w:szCs w:val="24"/>
        </w:rPr>
        <w:t>缓存穿透</w:t>
      </w:r>
    </w:p>
    <w:p w14:paraId="5630841E" w14:textId="4281FF63"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 </w:t>
      </w:r>
      <w:r w:rsidRPr="001937AD">
        <w:rPr>
          <w:rStyle w:val="md-plain"/>
          <w:rFonts w:ascii="Helvetica" w:eastAsia="宋体" w:hAnsi="Helvetica" w:cs="Helvetica"/>
          <w:color w:val="333333"/>
          <w:kern w:val="0"/>
          <w:sz w:val="24"/>
          <w:szCs w:val="24"/>
        </w:rPr>
        <w:t>缓存穿透是指缓存和数据库中都没有数据，而用户不断发起请求则这些请求会穿过缓存直接访问数据库，如发起为</w:t>
      </w:r>
      <w:r w:rsidRPr="001937AD">
        <w:rPr>
          <w:rStyle w:val="md-plain"/>
          <w:rFonts w:ascii="Helvetica" w:eastAsia="宋体" w:hAnsi="Helvetica" w:cs="Helvetica"/>
          <w:color w:val="333333"/>
          <w:kern w:val="0"/>
          <w:sz w:val="24"/>
          <w:szCs w:val="24"/>
        </w:rPr>
        <w:t>id</w:t>
      </w:r>
      <w:r w:rsidRPr="001937AD">
        <w:rPr>
          <w:rStyle w:val="md-plain"/>
          <w:rFonts w:ascii="Helvetica" w:eastAsia="宋体" w:hAnsi="Helvetica" w:cs="Helvetica"/>
          <w:color w:val="333333"/>
          <w:kern w:val="0"/>
          <w:sz w:val="24"/>
          <w:szCs w:val="24"/>
        </w:rPr>
        <w:t>为</w:t>
      </w:r>
      <w:r w:rsidRPr="001937AD">
        <w:rPr>
          <w:rStyle w:val="md-plain"/>
          <w:rFonts w:ascii="Helvetica" w:eastAsia="宋体" w:hAnsi="Helvetica" w:cs="Helvetica"/>
          <w:color w:val="333333"/>
          <w:kern w:val="0"/>
          <w:sz w:val="24"/>
          <w:szCs w:val="24"/>
        </w:rPr>
        <w:t>“-1”</w:t>
      </w:r>
      <w:r w:rsidRPr="001937AD">
        <w:rPr>
          <w:rStyle w:val="md-plain"/>
          <w:rFonts w:ascii="Helvetica" w:eastAsia="宋体" w:hAnsi="Helvetica" w:cs="Helvetica"/>
          <w:color w:val="333333"/>
          <w:kern w:val="0"/>
          <w:sz w:val="24"/>
          <w:szCs w:val="24"/>
        </w:rPr>
        <w:t>的数据或</w:t>
      </w:r>
      <w:r w:rsidRPr="001937AD">
        <w:rPr>
          <w:rStyle w:val="md-plain"/>
          <w:rFonts w:ascii="Helvetica" w:eastAsia="宋体" w:hAnsi="Helvetica" w:cs="Helvetica"/>
          <w:color w:val="333333"/>
          <w:kern w:val="0"/>
          <w:sz w:val="24"/>
          <w:szCs w:val="24"/>
        </w:rPr>
        <w:t>id</w:t>
      </w:r>
      <w:r w:rsidRPr="001937AD">
        <w:rPr>
          <w:rStyle w:val="md-plain"/>
          <w:rFonts w:ascii="Helvetica" w:eastAsia="宋体" w:hAnsi="Helvetica" w:cs="Helvetica"/>
          <w:color w:val="333333"/>
          <w:kern w:val="0"/>
          <w:sz w:val="24"/>
          <w:szCs w:val="24"/>
        </w:rPr>
        <w:t>为特别大不存在的数据。假如有恶意攻击，就可以利用这个漏洞，对数据库造成压力，甚至压垮数据库。</w:t>
      </w:r>
    </w:p>
    <w:p w14:paraId="102F41B9" w14:textId="7FF917FE" w:rsidR="001937AD" w:rsidRPr="001937AD" w:rsidRDefault="001937AD" w:rsidP="001937AD">
      <w:pPr>
        <w:rPr>
          <w:rStyle w:val="md-plain"/>
          <w:rFonts w:ascii="Helvetica" w:eastAsia="宋体" w:hAnsi="Helvetica" w:cs="Helvetica"/>
          <w:color w:val="333333"/>
          <w:kern w:val="0"/>
          <w:sz w:val="24"/>
          <w:szCs w:val="24"/>
        </w:rPr>
      </w:pPr>
    </w:p>
    <w:p w14:paraId="6E8DAE95" w14:textId="77777777" w:rsidR="001937AD" w:rsidRPr="001937AD" w:rsidRDefault="001937AD" w:rsidP="001937AD">
      <w:pPr>
        <w:pStyle w:val="2"/>
        <w:pBdr>
          <w:bottom w:val="single" w:sz="6" w:space="4" w:color="EEEEEE"/>
        </w:pBdr>
        <w:rPr>
          <w:rStyle w:val="md-plain"/>
          <w:rFonts w:eastAsia="宋体"/>
          <w:b w:val="0"/>
          <w:bCs w:val="0"/>
          <w:kern w:val="0"/>
          <w:sz w:val="24"/>
          <w:szCs w:val="24"/>
        </w:rPr>
      </w:pPr>
      <w:r w:rsidRPr="001937AD">
        <w:rPr>
          <w:rStyle w:val="md-plain"/>
          <w:rFonts w:ascii="Helvetica" w:eastAsia="宋体" w:hAnsi="Helvetica" w:cs="Helvetica"/>
          <w:b w:val="0"/>
          <w:bCs w:val="0"/>
          <w:color w:val="333333"/>
          <w:kern w:val="0"/>
          <w:sz w:val="24"/>
          <w:szCs w:val="24"/>
        </w:rPr>
        <w:t>4.2.</w:t>
      </w:r>
      <w:r w:rsidRPr="001937AD">
        <w:rPr>
          <w:rStyle w:val="md-plain"/>
          <w:rFonts w:ascii="Helvetica" w:eastAsia="宋体" w:hAnsi="Helvetica" w:cs="Helvetica"/>
          <w:b w:val="0"/>
          <w:bCs w:val="0"/>
          <w:color w:val="333333"/>
          <w:kern w:val="0"/>
          <w:sz w:val="24"/>
          <w:szCs w:val="24"/>
        </w:rPr>
        <w:t>解决方案</w:t>
      </w:r>
    </w:p>
    <w:p w14:paraId="4C6F7EB8" w14:textId="77777777" w:rsidR="001937AD" w:rsidRPr="001937AD" w:rsidRDefault="001937AD" w:rsidP="001937AD">
      <w:pPr>
        <w:pStyle w:val="md-end-block"/>
        <w:spacing w:before="192" w:beforeAutospacing="0" w:after="192" w:afterAutospacing="0"/>
        <w:rPr>
          <w:rStyle w:val="md-plain"/>
        </w:rPr>
      </w:pPr>
      <w:r>
        <w:rPr>
          <w:rStyle w:val="md-plain"/>
          <w:rFonts w:ascii="Helvetica" w:hAnsi="Helvetica" w:cs="Helvetica"/>
          <w:color w:val="333333"/>
        </w:rPr>
        <w:t>缓存空对象：</w:t>
      </w:r>
    </w:p>
    <w:p w14:paraId="6C5D2498" w14:textId="77777777" w:rsidR="001937AD" w:rsidRPr="001937AD" w:rsidRDefault="001937AD" w:rsidP="001937AD">
      <w:pPr>
        <w:pStyle w:val="md-end-block"/>
        <w:spacing w:before="192" w:beforeAutospacing="0" w:after="192" w:afterAutospacing="0"/>
        <w:rPr>
          <w:rStyle w:val="md-plain"/>
        </w:rPr>
      </w:pPr>
      <w:r>
        <w:rPr>
          <w:rStyle w:val="md-plain"/>
          <w:rFonts w:ascii="Helvetica" w:hAnsi="Helvetica" w:cs="Helvetica"/>
          <w:color w:val="333333"/>
        </w:rPr>
        <w:t>当存储层不命中后，即使返回的</w:t>
      </w:r>
      <w:r w:rsidRPr="001937AD">
        <w:rPr>
          <w:rStyle w:val="md-plain"/>
          <w:rFonts w:ascii="Helvetica" w:hAnsi="Helvetica" w:cs="Helvetica"/>
          <w:color w:val="333333"/>
        </w:rPr>
        <w:t>空对象也将其缓存起来</w:t>
      </w:r>
      <w:r>
        <w:rPr>
          <w:rStyle w:val="md-plain"/>
          <w:rFonts w:ascii="Helvetica" w:hAnsi="Helvetica" w:cs="Helvetica"/>
          <w:color w:val="333333"/>
        </w:rPr>
        <w:t>，同时会</w:t>
      </w:r>
      <w:r w:rsidRPr="001937AD">
        <w:rPr>
          <w:rStyle w:val="md-plain"/>
          <w:rFonts w:ascii="Helvetica" w:hAnsi="Helvetica" w:cs="Helvetica"/>
          <w:color w:val="333333"/>
        </w:rPr>
        <w:t>设置一个过期时间</w:t>
      </w:r>
      <w:r>
        <w:rPr>
          <w:rStyle w:val="md-plain"/>
          <w:rFonts w:ascii="Helvetica" w:hAnsi="Helvetica" w:cs="Helvetica"/>
          <w:color w:val="333333"/>
        </w:rPr>
        <w:t>（避免控制占用更多的存储空间），之后再访问这个数据将会从缓存中获取，保护了后端数据源；</w:t>
      </w:r>
    </w:p>
    <w:p w14:paraId="499790D1" w14:textId="77777777" w:rsidR="001937AD" w:rsidRPr="001937AD" w:rsidRDefault="001937AD" w:rsidP="001937AD">
      <w:pPr>
        <w:pStyle w:val="1"/>
        <w:pBdr>
          <w:bottom w:val="single" w:sz="6" w:space="4" w:color="EEEEEE"/>
        </w:pBdr>
        <w:rPr>
          <w:rStyle w:val="md-plain"/>
          <w:b w:val="0"/>
          <w:bCs w:val="0"/>
          <w:kern w:val="0"/>
          <w:sz w:val="24"/>
          <w:szCs w:val="24"/>
        </w:rPr>
      </w:pPr>
      <w:r w:rsidRPr="001937AD">
        <w:rPr>
          <w:rStyle w:val="md-plain"/>
          <w:rFonts w:ascii="Helvetica" w:hAnsi="Helvetica" w:cs="Helvetica"/>
          <w:b w:val="0"/>
          <w:bCs w:val="0"/>
          <w:color w:val="333333"/>
          <w:kern w:val="0"/>
          <w:sz w:val="24"/>
          <w:szCs w:val="24"/>
        </w:rPr>
        <w:t>缓存击穿</w:t>
      </w:r>
    </w:p>
    <w:p w14:paraId="121A578C" w14:textId="015E25F5" w:rsidR="001937AD" w:rsidRPr="001937AD" w:rsidRDefault="001937AD" w:rsidP="001937AD">
      <w:pPr>
        <w:rPr>
          <w:rStyle w:val="md-plain"/>
          <w:rFonts w:ascii="Helvetica" w:eastAsia="宋体" w:hAnsi="Helvetica" w:cs="Helvetica"/>
          <w:color w:val="333333"/>
          <w:kern w:val="0"/>
          <w:sz w:val="24"/>
          <w:szCs w:val="24"/>
        </w:rPr>
      </w:pPr>
      <w:r w:rsidRPr="001937AD">
        <w:rPr>
          <w:rStyle w:val="md-plain"/>
          <w:rFonts w:ascii="Helvetica" w:eastAsia="宋体" w:hAnsi="Helvetica" w:cs="Helvetica"/>
          <w:color w:val="333333"/>
          <w:kern w:val="0"/>
          <w:sz w:val="24"/>
          <w:szCs w:val="24"/>
        </w:rPr>
        <w:t>缓存击穿，是指一个</w:t>
      </w:r>
      <w:r w:rsidRPr="001937AD">
        <w:rPr>
          <w:rStyle w:val="md-plain"/>
          <w:rFonts w:ascii="Helvetica" w:eastAsia="宋体" w:hAnsi="Helvetica" w:cs="Helvetica"/>
          <w:color w:val="333333"/>
          <w:kern w:val="0"/>
          <w:sz w:val="24"/>
          <w:szCs w:val="24"/>
        </w:rPr>
        <w:t>key</w:t>
      </w:r>
      <w:r w:rsidRPr="001937AD">
        <w:rPr>
          <w:rStyle w:val="md-plain"/>
          <w:rFonts w:ascii="Helvetica" w:eastAsia="宋体" w:hAnsi="Helvetica" w:cs="Helvetica"/>
          <w:color w:val="333333"/>
          <w:kern w:val="0"/>
          <w:sz w:val="24"/>
          <w:szCs w:val="24"/>
        </w:rPr>
        <w:t>非常热点，在不停的扛着大并发，大并发集中对这一个</w:t>
      </w:r>
      <w:r w:rsidRPr="001937AD">
        <w:rPr>
          <w:rStyle w:val="md-plain"/>
          <w:rFonts w:ascii="Helvetica" w:eastAsia="宋体" w:hAnsi="Helvetica" w:cs="Helvetica"/>
          <w:color w:val="333333"/>
          <w:kern w:val="0"/>
          <w:sz w:val="24"/>
          <w:szCs w:val="24"/>
        </w:rPr>
        <w:t>key</w:t>
      </w:r>
      <w:r w:rsidRPr="001937AD">
        <w:rPr>
          <w:rStyle w:val="md-plain"/>
          <w:rFonts w:ascii="Helvetica" w:eastAsia="宋体" w:hAnsi="Helvetica" w:cs="Helvetica"/>
          <w:color w:val="333333"/>
          <w:kern w:val="0"/>
          <w:sz w:val="24"/>
          <w:szCs w:val="24"/>
        </w:rPr>
        <w:t>不停进行访问，当这个</w:t>
      </w:r>
      <w:r w:rsidRPr="001937AD">
        <w:rPr>
          <w:rStyle w:val="md-plain"/>
          <w:rFonts w:ascii="Helvetica" w:eastAsia="宋体" w:hAnsi="Helvetica" w:cs="Helvetica"/>
          <w:color w:val="333333"/>
          <w:kern w:val="0"/>
          <w:sz w:val="24"/>
          <w:szCs w:val="24"/>
        </w:rPr>
        <w:t>key</w:t>
      </w:r>
      <w:r w:rsidRPr="001937AD">
        <w:rPr>
          <w:rStyle w:val="md-plain"/>
          <w:rFonts w:ascii="Helvetica" w:eastAsia="宋体" w:hAnsi="Helvetica" w:cs="Helvetica"/>
          <w:color w:val="333333"/>
          <w:kern w:val="0"/>
          <w:sz w:val="24"/>
          <w:szCs w:val="24"/>
        </w:rPr>
        <w:t>在失效的瞬间，持续的大并发就穿破缓存，直接请求数据库，就像在一个屏障上凿开了一个洞。</w:t>
      </w:r>
    </w:p>
    <w:p w14:paraId="410FF4C8" w14:textId="77777777" w:rsidR="001937AD" w:rsidRPr="001937AD" w:rsidRDefault="001937AD" w:rsidP="001937AD">
      <w:pPr>
        <w:widowControl/>
        <w:spacing w:before="192" w:after="192"/>
        <w:jc w:val="left"/>
        <w:rPr>
          <w:rStyle w:val="md-plain"/>
        </w:rPr>
      </w:pPr>
      <w:r w:rsidRPr="001937AD">
        <w:rPr>
          <w:rStyle w:val="md-plain"/>
        </w:rPr>
        <w:t>解决方案：</w:t>
      </w:r>
    </w:p>
    <w:p w14:paraId="1C2E6DF5" w14:textId="77777777" w:rsidR="001937AD" w:rsidRPr="001937AD" w:rsidRDefault="001937AD" w:rsidP="001937AD">
      <w:pPr>
        <w:widowControl/>
        <w:numPr>
          <w:ilvl w:val="0"/>
          <w:numId w:val="1"/>
        </w:numPr>
        <w:spacing w:before="100" w:beforeAutospacing="1" w:after="100" w:afterAutospacing="1"/>
        <w:ind w:left="0"/>
        <w:jc w:val="left"/>
        <w:rPr>
          <w:rStyle w:val="md-plain"/>
        </w:rPr>
      </w:pPr>
      <w:r w:rsidRPr="001937AD">
        <w:rPr>
          <w:rStyle w:val="md-plain"/>
        </w:rPr>
        <w:lastRenderedPageBreak/>
        <w:t>设置热点数据永远不过期</w:t>
      </w:r>
    </w:p>
    <w:p w14:paraId="3C3D068D" w14:textId="77777777" w:rsidR="001937AD" w:rsidRPr="001937AD" w:rsidRDefault="001937AD" w:rsidP="001937AD">
      <w:pPr>
        <w:widowControl/>
        <w:numPr>
          <w:ilvl w:val="0"/>
          <w:numId w:val="1"/>
        </w:numPr>
        <w:spacing w:before="100" w:beforeAutospacing="1" w:after="100" w:afterAutospacing="1"/>
        <w:ind w:left="0"/>
        <w:jc w:val="left"/>
        <w:rPr>
          <w:rStyle w:val="md-plain"/>
        </w:rPr>
      </w:pPr>
      <w:r w:rsidRPr="001937AD">
        <w:rPr>
          <w:rStyle w:val="md-plain"/>
        </w:rPr>
        <w:t>加分布式锁</w:t>
      </w:r>
    </w:p>
    <w:p w14:paraId="0C31320E" w14:textId="77777777" w:rsidR="001937AD" w:rsidRPr="001937AD" w:rsidRDefault="001937AD" w:rsidP="001937AD">
      <w:pPr>
        <w:widowControl/>
        <w:spacing w:before="100" w:beforeAutospacing="1" w:after="100" w:afterAutospacing="1"/>
        <w:jc w:val="left"/>
        <w:rPr>
          <w:rStyle w:val="md-plain"/>
        </w:rPr>
      </w:pPr>
      <w:r w:rsidRPr="001937AD">
        <w:rPr>
          <w:rStyle w:val="md-plain"/>
        </w:rPr>
        <w:tab/>
      </w:r>
    </w:p>
    <w:p w14:paraId="565A0CF7" w14:textId="77777777" w:rsidR="001937AD" w:rsidRPr="001937AD" w:rsidRDefault="001937AD" w:rsidP="001937AD">
      <w:pPr>
        <w:widowControl/>
        <w:spacing w:before="100" w:beforeAutospacing="1" w:after="100" w:afterAutospacing="1"/>
        <w:jc w:val="left"/>
        <w:rPr>
          <w:rStyle w:val="md-plain"/>
        </w:rPr>
      </w:pPr>
      <w:r w:rsidRPr="001937AD">
        <w:rPr>
          <w:rStyle w:val="md-plain"/>
        </w:rPr>
        <w:t>1、如何释放锁？del</w:t>
      </w:r>
    </w:p>
    <w:p w14:paraId="57B03D51" w14:textId="77777777" w:rsidR="001937AD" w:rsidRPr="001937AD" w:rsidRDefault="001937AD" w:rsidP="001937AD">
      <w:pPr>
        <w:widowControl/>
        <w:spacing w:before="100" w:beforeAutospacing="1" w:after="100" w:afterAutospacing="1"/>
        <w:jc w:val="left"/>
        <w:rPr>
          <w:rStyle w:val="md-plain"/>
        </w:rPr>
      </w:pPr>
      <w:r w:rsidRPr="001937AD">
        <w:rPr>
          <w:rStyle w:val="md-plain"/>
        </w:rPr>
        <w:t>2、业务处理失败？expire</w:t>
      </w:r>
    </w:p>
    <w:p w14:paraId="35B6CF3A" w14:textId="77777777" w:rsidR="001937AD" w:rsidRPr="001937AD" w:rsidRDefault="001937AD" w:rsidP="001937AD">
      <w:pPr>
        <w:pStyle w:val="1"/>
        <w:pBdr>
          <w:bottom w:val="single" w:sz="6" w:space="4" w:color="EEEEEE"/>
        </w:pBdr>
        <w:rPr>
          <w:rStyle w:val="md-plain"/>
          <w:b w:val="0"/>
          <w:bCs w:val="0"/>
          <w:kern w:val="0"/>
          <w:sz w:val="24"/>
          <w:szCs w:val="24"/>
        </w:rPr>
      </w:pPr>
      <w:r w:rsidRPr="001937AD">
        <w:rPr>
          <w:rStyle w:val="md-plain"/>
          <w:rFonts w:ascii="Helvetica" w:hAnsi="Helvetica" w:cs="Helvetica"/>
          <w:b w:val="0"/>
          <w:bCs w:val="0"/>
          <w:color w:val="333333"/>
          <w:kern w:val="0"/>
          <w:sz w:val="24"/>
          <w:szCs w:val="24"/>
        </w:rPr>
        <w:t>缓存雪崩</w:t>
      </w:r>
    </w:p>
    <w:p w14:paraId="49F142FB" w14:textId="77777777" w:rsidR="001937AD" w:rsidRPr="001937AD" w:rsidRDefault="001937AD" w:rsidP="001937AD">
      <w:pPr>
        <w:pStyle w:val="md-end-block"/>
        <w:spacing w:before="192" w:beforeAutospacing="0" w:after="192" w:afterAutospacing="0"/>
        <w:rPr>
          <w:rStyle w:val="md-plain"/>
        </w:rPr>
      </w:pPr>
      <w:r>
        <w:rPr>
          <w:rStyle w:val="md-plain"/>
          <w:rFonts w:ascii="Helvetica" w:hAnsi="Helvetica" w:cs="Helvetica"/>
          <w:color w:val="333333"/>
        </w:rPr>
        <w:t>缓存雪崩，是指在某一个时间段，缓存集中过期失效。</w:t>
      </w:r>
    </w:p>
    <w:p w14:paraId="47A3670F" w14:textId="77777777" w:rsidR="001937AD" w:rsidRPr="001937AD" w:rsidRDefault="001937AD" w:rsidP="001937AD">
      <w:pPr>
        <w:pStyle w:val="2"/>
        <w:pBdr>
          <w:bottom w:val="single" w:sz="6" w:space="4" w:color="EEEEEE"/>
        </w:pBdr>
        <w:rPr>
          <w:rStyle w:val="md-plain"/>
          <w:rFonts w:eastAsia="宋体"/>
          <w:b w:val="0"/>
          <w:bCs w:val="0"/>
          <w:kern w:val="0"/>
          <w:sz w:val="24"/>
          <w:szCs w:val="24"/>
        </w:rPr>
      </w:pPr>
      <w:r w:rsidRPr="001937AD">
        <w:rPr>
          <w:rStyle w:val="md-plain"/>
          <w:rFonts w:ascii="Helvetica" w:eastAsia="宋体" w:hAnsi="Helvetica" w:cs="Helvetica"/>
          <w:b w:val="0"/>
          <w:bCs w:val="0"/>
          <w:color w:val="333333"/>
          <w:kern w:val="0"/>
          <w:sz w:val="24"/>
          <w:szCs w:val="24"/>
        </w:rPr>
        <w:t>6.2.</w:t>
      </w:r>
      <w:r w:rsidRPr="001937AD">
        <w:rPr>
          <w:rStyle w:val="md-plain"/>
          <w:rFonts w:ascii="Helvetica" w:eastAsia="宋体" w:hAnsi="Helvetica" w:cs="Helvetica"/>
          <w:b w:val="0"/>
          <w:bCs w:val="0"/>
          <w:color w:val="333333"/>
          <w:kern w:val="0"/>
          <w:sz w:val="24"/>
          <w:szCs w:val="24"/>
        </w:rPr>
        <w:t>解决方案：</w:t>
      </w:r>
    </w:p>
    <w:p w14:paraId="62B5760D" w14:textId="77777777" w:rsidR="001937AD" w:rsidRPr="001937AD" w:rsidRDefault="001937AD" w:rsidP="001937AD">
      <w:pPr>
        <w:pStyle w:val="md-end-block"/>
        <w:spacing w:before="192" w:beforeAutospacing="0" w:after="192" w:afterAutospacing="0"/>
        <w:rPr>
          <w:rStyle w:val="md-plain"/>
        </w:rPr>
      </w:pPr>
      <w:r>
        <w:rPr>
          <w:rStyle w:val="md-plain"/>
          <w:rFonts w:ascii="Helvetica" w:hAnsi="Helvetica" w:cs="Helvetica"/>
          <w:color w:val="333333"/>
        </w:rPr>
        <w:t>缓存数据的过期时间设置随机，不同分类商品缓存不同周期或热门类目的商品缓存时</w:t>
      </w:r>
      <w:r w:rsidRPr="0099660F">
        <w:rPr>
          <w:rStyle w:val="md-plain"/>
          <w:rFonts w:ascii="Helvetica" w:hAnsi="Helvetica" w:cs="Helvetica"/>
          <w:color w:val="333333"/>
        </w:rPr>
        <w:t>间长一些</w:t>
      </w:r>
    </w:p>
    <w:p w14:paraId="13E2E9DE" w14:textId="11C57B3A" w:rsidR="001937AD" w:rsidRDefault="001937AD" w:rsidP="001937AD"/>
    <w:p w14:paraId="60150C93" w14:textId="22905F90" w:rsidR="0099660F" w:rsidRDefault="0099660F" w:rsidP="001937AD"/>
    <w:p w14:paraId="17AEC9F8" w14:textId="0D0782BB" w:rsid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---------------------------08</w:t>
      </w:r>
      <w:r w:rsidRPr="0099660F">
        <w:rPr>
          <w:rStyle w:val="md-plain"/>
          <w:rFonts w:ascii="Helvetica" w:eastAsia="宋体" w:hAnsi="Helvetica" w:cs="Helvetica"/>
          <w:color w:val="333333"/>
          <w:kern w:val="0"/>
          <w:sz w:val="24"/>
          <w:szCs w:val="24"/>
        </w:rPr>
        <w:t>、单点登录</w:t>
      </w:r>
      <w:r w:rsidRPr="0099660F">
        <w:rPr>
          <w:rStyle w:val="md-plain"/>
          <w:rFonts w:ascii="Helvetica" w:eastAsia="宋体" w:hAnsi="Helvetica" w:cs="Helvetica"/>
          <w:color w:val="333333"/>
          <w:kern w:val="0"/>
          <w:sz w:val="24"/>
          <w:szCs w:val="24"/>
        </w:rPr>
        <w:t>------------------------------</w:t>
      </w:r>
    </w:p>
    <w:p w14:paraId="4F65F383"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hint="eastAsia"/>
          <w:color w:val="333333"/>
          <w:kern w:val="0"/>
          <w:sz w:val="24"/>
          <w:szCs w:val="24"/>
        </w:rPr>
        <w:t>一、单点登录介绍</w:t>
      </w:r>
    </w:p>
    <w:p w14:paraId="153BB997"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t>1</w:t>
      </w:r>
      <w:r w:rsidRPr="0099660F">
        <w:rPr>
          <w:rStyle w:val="md-plain"/>
          <w:rFonts w:ascii="Helvetica" w:eastAsia="宋体" w:hAnsi="Helvetica" w:cs="Helvetica"/>
          <w:color w:val="333333"/>
          <w:kern w:val="0"/>
          <w:sz w:val="24"/>
          <w:szCs w:val="24"/>
        </w:rPr>
        <w:t>、什么是单点登录？</w:t>
      </w:r>
    </w:p>
    <w:p w14:paraId="2F4B96E5" w14:textId="030E59F1" w:rsid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t>SSO</w:t>
      </w:r>
      <w:r w:rsidRPr="0099660F">
        <w:rPr>
          <w:rStyle w:val="md-plain"/>
          <w:rFonts w:ascii="Helvetica" w:eastAsia="宋体" w:hAnsi="Helvetica" w:cs="Helvetica"/>
          <w:color w:val="333333"/>
          <w:kern w:val="0"/>
          <w:sz w:val="24"/>
          <w:szCs w:val="24"/>
        </w:rPr>
        <w:t>英文全称</w:t>
      </w:r>
      <w:r w:rsidRPr="0099660F">
        <w:rPr>
          <w:rStyle w:val="md-plain"/>
          <w:rFonts w:ascii="Helvetica" w:eastAsia="宋体" w:hAnsi="Helvetica" w:cs="Helvetica"/>
          <w:color w:val="333333"/>
          <w:kern w:val="0"/>
          <w:sz w:val="24"/>
          <w:szCs w:val="24"/>
        </w:rPr>
        <w:t>Single Sign On</w:t>
      </w:r>
      <w:r w:rsidRPr="0099660F">
        <w:rPr>
          <w:rStyle w:val="md-plain"/>
          <w:rFonts w:ascii="Helvetica" w:eastAsia="宋体" w:hAnsi="Helvetica" w:cs="Helvetica"/>
          <w:color w:val="333333"/>
          <w:kern w:val="0"/>
          <w:sz w:val="24"/>
          <w:szCs w:val="24"/>
        </w:rPr>
        <w:t>，单点登录，登录一次处处可用</w:t>
      </w:r>
    </w:p>
    <w:p w14:paraId="2D06B34E" w14:textId="77777777" w:rsidR="0099660F" w:rsidRPr="0099660F" w:rsidRDefault="0099660F" w:rsidP="0099660F">
      <w:pPr>
        <w:pStyle w:val="2"/>
        <w:pBdr>
          <w:bottom w:val="single" w:sz="6" w:space="4" w:color="EEEEEE"/>
        </w:pBdr>
        <w:rPr>
          <w:rStyle w:val="md-plain"/>
          <w:rFonts w:eastAsia="宋体"/>
          <w:b w:val="0"/>
          <w:bCs w:val="0"/>
          <w:kern w:val="0"/>
          <w:sz w:val="24"/>
          <w:szCs w:val="24"/>
        </w:rPr>
      </w:pPr>
      <w:r w:rsidRPr="0099660F">
        <w:rPr>
          <w:rStyle w:val="md-plain"/>
          <w:rFonts w:ascii="Helvetica" w:eastAsia="宋体" w:hAnsi="Helvetica" w:cs="Helvetica"/>
          <w:b w:val="0"/>
          <w:bCs w:val="0"/>
          <w:color w:val="333333"/>
          <w:kern w:val="0"/>
          <w:sz w:val="24"/>
          <w:szCs w:val="24"/>
        </w:rPr>
        <w:t>为什么要有单点登录系统</w:t>
      </w:r>
    </w:p>
    <w:p w14:paraId="75199478" w14:textId="77777777" w:rsidR="0099660F" w:rsidRPr="0099660F" w:rsidRDefault="0099660F" w:rsidP="0099660F">
      <w:pPr>
        <w:pStyle w:val="md-end-block"/>
        <w:spacing w:before="192" w:beforeAutospacing="0" w:after="192" w:afterAutospacing="0"/>
        <w:rPr>
          <w:rStyle w:val="md-plain"/>
        </w:rPr>
      </w:pPr>
      <w:r>
        <w:rPr>
          <w:rStyle w:val="md-plain"/>
          <w:rFonts w:ascii="Helvetica" w:hAnsi="Helvetica" w:cs="Helvetica"/>
          <w:color w:val="333333"/>
        </w:rPr>
        <w:t>集群环境下会出现要求用户多次登录的情况。</w:t>
      </w:r>
    </w:p>
    <w:p w14:paraId="7161B754" w14:textId="77777777" w:rsidR="0099660F" w:rsidRPr="0099660F" w:rsidRDefault="0099660F" w:rsidP="0099660F">
      <w:pPr>
        <w:pStyle w:val="md-end-block"/>
        <w:spacing w:before="192" w:beforeAutospacing="0" w:after="192" w:afterAutospacing="0"/>
        <w:rPr>
          <w:rStyle w:val="md-plain"/>
        </w:rPr>
      </w:pPr>
      <w:r w:rsidRPr="0099660F">
        <w:rPr>
          <w:rStyle w:val="md-plain"/>
          <w:rFonts w:ascii="Helvetica" w:hAnsi="Helvetica" w:cs="Helvetica"/>
          <w:color w:val="333333"/>
        </w:rPr>
        <w:t>解决方案：</w:t>
      </w:r>
    </w:p>
    <w:p w14:paraId="4CC2F58B" w14:textId="77777777" w:rsidR="0099660F" w:rsidRPr="0099660F" w:rsidRDefault="0099660F" w:rsidP="0099660F">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、配置</w:t>
      </w:r>
      <w:r>
        <w:rPr>
          <w:rStyle w:val="md-plain"/>
          <w:rFonts w:ascii="Helvetica" w:hAnsi="Helvetica" w:cs="Helvetica"/>
          <w:color w:val="333333"/>
        </w:rPr>
        <w:t>tomcat</w:t>
      </w:r>
      <w:r>
        <w:rPr>
          <w:rStyle w:val="md-plain"/>
          <w:rFonts w:ascii="Helvetica" w:hAnsi="Helvetica" w:cs="Helvetica"/>
          <w:color w:val="333333"/>
        </w:rPr>
        <w:t>集群</w:t>
      </w:r>
      <w:r>
        <w:rPr>
          <w:rStyle w:val="md-plain"/>
          <w:rFonts w:ascii="Helvetica" w:hAnsi="Helvetica" w:cs="Helvetica"/>
          <w:color w:val="333333"/>
        </w:rPr>
        <w:t>(500)</w:t>
      </w:r>
      <w:r>
        <w:rPr>
          <w:rStyle w:val="md-plain"/>
          <w:rFonts w:ascii="Helvetica" w:hAnsi="Helvetica" w:cs="Helvetica"/>
          <w:color w:val="333333"/>
        </w:rPr>
        <w:t>。配置</w:t>
      </w:r>
      <w:r>
        <w:rPr>
          <w:rStyle w:val="md-plain"/>
          <w:rFonts w:ascii="Helvetica" w:hAnsi="Helvetica" w:cs="Helvetica"/>
          <w:color w:val="333333"/>
        </w:rPr>
        <w:t>tomcat Session</w:t>
      </w:r>
      <w:r>
        <w:rPr>
          <w:rStyle w:val="md-plain"/>
          <w:rFonts w:ascii="Helvetica" w:hAnsi="Helvetica" w:cs="Helvetica"/>
          <w:color w:val="333333"/>
        </w:rPr>
        <w:t>复制。节点数不要超过</w:t>
      </w:r>
      <w:r>
        <w:rPr>
          <w:rStyle w:val="md-plain"/>
          <w:rFonts w:ascii="Helvetica" w:hAnsi="Helvetica" w:cs="Helvetica"/>
          <w:color w:val="333333"/>
        </w:rPr>
        <w:t>5</w:t>
      </w:r>
      <w:r>
        <w:rPr>
          <w:rStyle w:val="md-plain"/>
          <w:rFonts w:ascii="Helvetica" w:hAnsi="Helvetica" w:cs="Helvetica"/>
          <w:color w:val="333333"/>
        </w:rPr>
        <w:t>个。</w:t>
      </w:r>
    </w:p>
    <w:p w14:paraId="6E52C237" w14:textId="77777777" w:rsidR="0099660F" w:rsidRPr="0099660F" w:rsidRDefault="0099660F" w:rsidP="0099660F">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、可以使用</w:t>
      </w:r>
      <w:r>
        <w:rPr>
          <w:rStyle w:val="md-plain"/>
          <w:rFonts w:ascii="Helvetica" w:hAnsi="Helvetica" w:cs="Helvetica"/>
          <w:color w:val="333333"/>
        </w:rPr>
        <w:t>Session</w:t>
      </w:r>
      <w:r>
        <w:rPr>
          <w:rStyle w:val="md-plain"/>
          <w:rFonts w:ascii="Helvetica" w:hAnsi="Helvetica" w:cs="Helvetica"/>
          <w:color w:val="333333"/>
        </w:rPr>
        <w:t>服务器（</w:t>
      </w:r>
      <w:proofErr w:type="spellStart"/>
      <w:r>
        <w:rPr>
          <w:rStyle w:val="md-plain"/>
          <w:rFonts w:ascii="Helvetica" w:hAnsi="Helvetica" w:cs="Helvetica"/>
          <w:color w:val="333333"/>
        </w:rPr>
        <w:t>sso</w:t>
      </w:r>
      <w:proofErr w:type="spellEnd"/>
      <w:r>
        <w:rPr>
          <w:rStyle w:val="md-plain"/>
          <w:rFonts w:ascii="Helvetica" w:hAnsi="Helvetica" w:cs="Helvetica"/>
          <w:color w:val="333333"/>
        </w:rPr>
        <w:t>系统），保存</w:t>
      </w:r>
      <w:r>
        <w:rPr>
          <w:rStyle w:val="md-plain"/>
          <w:rFonts w:ascii="Helvetica" w:hAnsi="Helvetica" w:cs="Helvetica"/>
          <w:color w:val="333333"/>
        </w:rPr>
        <w:t>Session</w:t>
      </w:r>
      <w:r>
        <w:rPr>
          <w:rStyle w:val="md-plain"/>
          <w:rFonts w:ascii="Helvetica" w:hAnsi="Helvetica" w:cs="Helvetica"/>
          <w:color w:val="333333"/>
        </w:rPr>
        <w:t>信息。需要模拟</w:t>
      </w:r>
      <w:r>
        <w:rPr>
          <w:rStyle w:val="md-plain"/>
          <w:rFonts w:ascii="Helvetica" w:hAnsi="Helvetica" w:cs="Helvetica"/>
          <w:color w:val="333333"/>
        </w:rPr>
        <w:t>Session</w:t>
      </w:r>
      <w:r>
        <w:rPr>
          <w:rStyle w:val="md-plain"/>
          <w:rFonts w:ascii="Helvetica" w:hAnsi="Helvetica" w:cs="Helvetica"/>
          <w:color w:val="333333"/>
        </w:rPr>
        <w:t>。</w:t>
      </w:r>
    </w:p>
    <w:p w14:paraId="77F1A752" w14:textId="77777777" w:rsidR="0099660F" w:rsidRPr="0099660F" w:rsidRDefault="0099660F" w:rsidP="0099660F">
      <w:pPr>
        <w:pStyle w:val="md-end-block"/>
        <w:spacing w:before="192" w:beforeAutospacing="0" w:after="192" w:afterAutospacing="0"/>
        <w:rPr>
          <w:rStyle w:val="md-plain"/>
        </w:rPr>
      </w:pPr>
      <w:r w:rsidRPr="0099660F">
        <w:rPr>
          <w:rStyle w:val="md-plain"/>
          <w:rFonts w:ascii="Helvetica" w:hAnsi="Helvetica" w:cs="Helvetica"/>
          <w:color w:val="333333"/>
        </w:rPr>
        <w:t>session</w:t>
      </w:r>
      <w:r w:rsidRPr="0099660F">
        <w:rPr>
          <w:rStyle w:val="md-plain"/>
          <w:rFonts w:ascii="Helvetica" w:hAnsi="Helvetica" w:cs="Helvetica"/>
          <w:color w:val="333333"/>
        </w:rPr>
        <w:t>和</w:t>
      </w:r>
      <w:proofErr w:type="spellStart"/>
      <w:r w:rsidRPr="0099660F">
        <w:rPr>
          <w:rStyle w:val="md-plain"/>
          <w:rFonts w:ascii="Helvetica" w:hAnsi="Helvetica" w:cs="Helvetica"/>
          <w:color w:val="333333"/>
        </w:rPr>
        <w:t>redis</w:t>
      </w:r>
      <w:proofErr w:type="spellEnd"/>
      <w:r w:rsidRPr="0099660F">
        <w:rPr>
          <w:rStyle w:val="md-plain"/>
          <w:rFonts w:ascii="Helvetica" w:hAnsi="Helvetica" w:cs="Helvetica"/>
          <w:color w:val="333333"/>
        </w:rPr>
        <w:t>的共同特点：</w:t>
      </w:r>
    </w:p>
    <w:p w14:paraId="0CACF1FF" w14:textId="77777777" w:rsidR="0099660F" w:rsidRDefault="0099660F" w:rsidP="0099660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1</w:t>
      </w:r>
      <w:r>
        <w:rPr>
          <w:rStyle w:val="md-plain"/>
          <w:rFonts w:ascii="Helvetica" w:hAnsi="Helvetica" w:cs="Helvetica"/>
          <w:color w:val="333333"/>
        </w:rPr>
        <w:t>、</w:t>
      </w:r>
      <w:proofErr w:type="spellStart"/>
      <w:r>
        <w:rPr>
          <w:rStyle w:val="md-plain"/>
          <w:rFonts w:ascii="Helvetica" w:hAnsi="Helvetica" w:cs="Helvetica"/>
          <w:color w:val="333333"/>
        </w:rPr>
        <w:t>kv</w:t>
      </w:r>
      <w:proofErr w:type="spellEnd"/>
      <w:r>
        <w:rPr>
          <w:rStyle w:val="md-plain"/>
          <w:rFonts w:ascii="Helvetica" w:hAnsi="Helvetica" w:cs="Helvetica"/>
          <w:color w:val="333333"/>
        </w:rPr>
        <w:t>形式存储</w:t>
      </w:r>
    </w:p>
    <w:p w14:paraId="61CC8B31" w14:textId="77777777" w:rsidR="0099660F" w:rsidRDefault="0099660F" w:rsidP="0099660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2</w:t>
      </w:r>
      <w:r>
        <w:rPr>
          <w:rStyle w:val="md-plain"/>
          <w:rFonts w:ascii="Helvetica" w:hAnsi="Helvetica" w:cs="Helvetica"/>
          <w:color w:val="333333"/>
        </w:rPr>
        <w:t>、过期时间</w:t>
      </w:r>
    </w:p>
    <w:p w14:paraId="7F04C28B" w14:textId="77777777" w:rsidR="0099660F" w:rsidRDefault="0099660F" w:rsidP="0099660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单点登录系统是使用</w:t>
      </w:r>
      <w:proofErr w:type="spellStart"/>
      <w:r>
        <w:rPr>
          <w:rStyle w:val="md-plain"/>
          <w:rFonts w:ascii="Helvetica" w:hAnsi="Helvetica" w:cs="Helvetica"/>
          <w:color w:val="333333"/>
        </w:rPr>
        <w:t>redis</w:t>
      </w:r>
      <w:proofErr w:type="spellEnd"/>
      <w:r>
        <w:rPr>
          <w:rStyle w:val="md-plain"/>
          <w:rFonts w:ascii="Helvetica" w:hAnsi="Helvetica" w:cs="Helvetica"/>
          <w:color w:val="333333"/>
        </w:rPr>
        <w:t>模拟</w:t>
      </w:r>
      <w:r>
        <w:rPr>
          <w:rStyle w:val="md-plain"/>
          <w:rFonts w:ascii="Helvetica" w:hAnsi="Helvetica" w:cs="Helvetica"/>
          <w:color w:val="333333"/>
        </w:rPr>
        <w:t>Session</w:t>
      </w:r>
      <w:r>
        <w:rPr>
          <w:rStyle w:val="md-plain"/>
          <w:rFonts w:ascii="Helvetica" w:hAnsi="Helvetica" w:cs="Helvetica"/>
          <w:color w:val="333333"/>
        </w:rPr>
        <w:t>，实现</w:t>
      </w:r>
      <w:r>
        <w:rPr>
          <w:rStyle w:val="md-plain"/>
          <w:rFonts w:ascii="Helvetica" w:hAnsi="Helvetica" w:cs="Helvetica"/>
          <w:color w:val="333333"/>
        </w:rPr>
        <w:t>Session</w:t>
      </w:r>
      <w:r>
        <w:rPr>
          <w:rStyle w:val="md-plain"/>
          <w:rFonts w:ascii="Helvetica" w:hAnsi="Helvetica" w:cs="Helvetica"/>
          <w:color w:val="333333"/>
        </w:rPr>
        <w:t>的统一管理。</w:t>
      </w:r>
    </w:p>
    <w:p w14:paraId="589D1DB5" w14:textId="77777777" w:rsidR="0099660F" w:rsidRPr="0099660F" w:rsidRDefault="0099660F" w:rsidP="0099660F">
      <w:pPr>
        <w:rPr>
          <w:rStyle w:val="md-plain"/>
          <w:rFonts w:ascii="Helvetica" w:eastAsia="宋体" w:hAnsi="Helvetica" w:cs="Helvetica"/>
          <w:color w:val="333333"/>
          <w:kern w:val="0"/>
          <w:sz w:val="24"/>
          <w:szCs w:val="24"/>
        </w:rPr>
      </w:pPr>
    </w:p>
    <w:p w14:paraId="01E89C26" w14:textId="77777777" w:rsidR="0099660F" w:rsidRPr="0099660F" w:rsidRDefault="0099660F" w:rsidP="0099660F">
      <w:pPr>
        <w:rPr>
          <w:rStyle w:val="md-plain"/>
          <w:rFonts w:ascii="Helvetica" w:eastAsia="宋体" w:hAnsi="Helvetica" w:cs="Helvetica"/>
          <w:color w:val="333333"/>
          <w:kern w:val="0"/>
          <w:sz w:val="24"/>
          <w:szCs w:val="24"/>
        </w:rPr>
      </w:pPr>
    </w:p>
    <w:p w14:paraId="53BAFFD2"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lastRenderedPageBreak/>
        <w:tab/>
        <w:t>2</w:t>
      </w:r>
      <w:r w:rsidRPr="0099660F">
        <w:rPr>
          <w:rStyle w:val="md-plain"/>
          <w:rFonts w:ascii="Helvetica" w:eastAsia="宋体" w:hAnsi="Helvetica" w:cs="Helvetica"/>
          <w:color w:val="333333"/>
          <w:kern w:val="0"/>
          <w:sz w:val="24"/>
          <w:szCs w:val="24"/>
        </w:rPr>
        <w:t>、思路</w:t>
      </w:r>
    </w:p>
    <w:p w14:paraId="47F506F7"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存</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登录</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w:t>
      </w:r>
      <w:proofErr w:type="spellStart"/>
      <w:r w:rsidRPr="0099660F">
        <w:rPr>
          <w:rStyle w:val="md-plain"/>
          <w:rFonts w:ascii="Helvetica" w:eastAsia="宋体" w:hAnsi="Helvetica" w:cs="Helvetica"/>
          <w:color w:val="333333"/>
          <w:kern w:val="0"/>
          <w:sz w:val="24"/>
          <w:szCs w:val="24"/>
        </w:rPr>
        <w:t>redis</w:t>
      </w:r>
      <w:proofErr w:type="spellEnd"/>
      <w:r w:rsidRPr="0099660F">
        <w:rPr>
          <w:rStyle w:val="md-plain"/>
          <w:rFonts w:ascii="Helvetica" w:eastAsia="宋体" w:hAnsi="Helvetica" w:cs="Helvetica"/>
          <w:color w:val="333333"/>
          <w:kern w:val="0"/>
          <w:sz w:val="24"/>
          <w:szCs w:val="24"/>
        </w:rPr>
        <w:t>(</w:t>
      </w:r>
      <w:proofErr w:type="spellStart"/>
      <w:r w:rsidRPr="0099660F">
        <w:rPr>
          <w:rStyle w:val="md-plain"/>
          <w:rFonts w:ascii="Helvetica" w:eastAsia="宋体" w:hAnsi="Helvetica" w:cs="Helvetica"/>
          <w:color w:val="333333"/>
          <w:kern w:val="0"/>
          <w:sz w:val="24"/>
          <w:szCs w:val="24"/>
        </w:rPr>
        <w:t>token,user</w:t>
      </w:r>
      <w:proofErr w:type="spellEnd"/>
      <w:r w:rsidRPr="0099660F">
        <w:rPr>
          <w:rStyle w:val="md-plain"/>
          <w:rFonts w:ascii="Helvetica" w:eastAsia="宋体" w:hAnsi="Helvetica" w:cs="Helvetica"/>
          <w:color w:val="333333"/>
          <w:kern w:val="0"/>
          <w:sz w:val="24"/>
          <w:szCs w:val="24"/>
        </w:rPr>
        <w:t>)       cookie(</w:t>
      </w:r>
      <w:proofErr w:type="spellStart"/>
      <w:r w:rsidRPr="0099660F">
        <w:rPr>
          <w:rStyle w:val="md-plain"/>
          <w:rFonts w:ascii="Helvetica" w:eastAsia="宋体" w:hAnsi="Helvetica" w:cs="Helvetica"/>
          <w:color w:val="333333"/>
          <w:kern w:val="0"/>
          <w:sz w:val="24"/>
          <w:szCs w:val="24"/>
        </w:rPr>
        <w:t>token_key,token</w:t>
      </w:r>
      <w:proofErr w:type="spellEnd"/>
      <w:r w:rsidRPr="0099660F">
        <w:rPr>
          <w:rStyle w:val="md-plain"/>
          <w:rFonts w:ascii="Helvetica" w:eastAsia="宋体" w:hAnsi="Helvetica" w:cs="Helvetica"/>
          <w:color w:val="333333"/>
          <w:kern w:val="0"/>
          <w:sz w:val="24"/>
          <w:szCs w:val="24"/>
        </w:rPr>
        <w:t>)</w:t>
      </w:r>
    </w:p>
    <w:p w14:paraId="1E18FCE3" w14:textId="77777777" w:rsidR="0099660F" w:rsidRP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p>
    <w:p w14:paraId="742EF68E" w14:textId="74A85657" w:rsidR="0099660F" w:rsidRDefault="0099660F" w:rsidP="0099660F">
      <w:pPr>
        <w:rPr>
          <w:rStyle w:val="md-plain"/>
          <w:rFonts w:ascii="Helvetica" w:eastAsia="宋体" w:hAnsi="Helvetica" w:cs="Helvetica"/>
          <w:color w:val="333333"/>
          <w:kern w:val="0"/>
          <w:sz w:val="24"/>
          <w:szCs w:val="24"/>
        </w:rPr>
      </w:pP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ab/>
      </w:r>
      <w:r w:rsidRPr="0099660F">
        <w:rPr>
          <w:rStyle w:val="md-plain"/>
          <w:rFonts w:ascii="Helvetica" w:eastAsia="宋体" w:hAnsi="Helvetica" w:cs="Helvetica"/>
          <w:color w:val="333333"/>
          <w:kern w:val="0"/>
          <w:sz w:val="24"/>
          <w:szCs w:val="24"/>
        </w:rPr>
        <w:t>取</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查询用户</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w:t>
      </w:r>
      <w:r w:rsidRPr="0099660F">
        <w:rPr>
          <w:rStyle w:val="md-plain"/>
          <w:rFonts w:ascii="Helvetica" w:eastAsia="宋体" w:hAnsi="Helvetica" w:cs="Helvetica"/>
          <w:color w:val="333333"/>
          <w:kern w:val="0"/>
          <w:sz w:val="24"/>
          <w:szCs w:val="24"/>
        </w:rPr>
        <w:t>cookie(token)---------&gt;</w:t>
      </w:r>
      <w:proofErr w:type="spellStart"/>
      <w:r w:rsidRPr="0099660F">
        <w:rPr>
          <w:rStyle w:val="md-plain"/>
          <w:rFonts w:ascii="Helvetica" w:eastAsia="宋体" w:hAnsi="Helvetica" w:cs="Helvetica"/>
          <w:color w:val="333333"/>
          <w:kern w:val="0"/>
          <w:sz w:val="24"/>
          <w:szCs w:val="24"/>
        </w:rPr>
        <w:t>redis</w:t>
      </w:r>
      <w:proofErr w:type="spellEnd"/>
      <w:r w:rsidRPr="0099660F">
        <w:rPr>
          <w:rStyle w:val="md-plain"/>
          <w:rFonts w:ascii="Helvetica" w:eastAsia="宋体" w:hAnsi="Helvetica" w:cs="Helvetica"/>
          <w:color w:val="333333"/>
          <w:kern w:val="0"/>
          <w:sz w:val="24"/>
          <w:szCs w:val="24"/>
        </w:rPr>
        <w:t>(user)</w:t>
      </w:r>
    </w:p>
    <w:p w14:paraId="79052D94" w14:textId="0F08EB4F" w:rsidR="0099660F" w:rsidRDefault="0099660F" w:rsidP="0099660F">
      <w:pPr>
        <w:rPr>
          <w:rStyle w:val="md-plain"/>
          <w:rFonts w:ascii="Helvetica" w:eastAsia="宋体" w:hAnsi="Helvetica" w:cs="Helvetica"/>
          <w:color w:val="333333"/>
          <w:kern w:val="0"/>
          <w:sz w:val="24"/>
          <w:szCs w:val="24"/>
        </w:rPr>
      </w:pPr>
      <w:r>
        <w:rPr>
          <w:rStyle w:val="md-plain"/>
          <w:rFonts w:ascii="Helvetica" w:eastAsia="宋体" w:hAnsi="Helvetica" w:cs="Helvetica" w:hint="eastAsia"/>
          <w:color w:val="333333"/>
          <w:kern w:val="0"/>
          <w:sz w:val="24"/>
          <w:szCs w:val="24"/>
        </w:rPr>
        <w:t xml:space="preserve"> </w:t>
      </w:r>
      <w:r>
        <w:rPr>
          <w:rStyle w:val="md-plain"/>
          <w:rFonts w:ascii="Helvetica" w:eastAsia="宋体" w:hAnsi="Helvetica" w:cs="Helvetica"/>
          <w:color w:val="333333"/>
          <w:kern w:val="0"/>
          <w:sz w:val="24"/>
          <w:szCs w:val="24"/>
        </w:rPr>
        <w:t xml:space="preserve">      </w:t>
      </w:r>
    </w:p>
    <w:p w14:paraId="3FA77AA5" w14:textId="2FAFECCA" w:rsidR="0099660F" w:rsidRDefault="0099660F" w:rsidP="0099660F">
      <w:pPr>
        <w:pStyle w:val="1"/>
        <w:pBdr>
          <w:bottom w:val="single" w:sz="6" w:space="4" w:color="EEEEEE"/>
        </w:pBdr>
        <w:rPr>
          <w:rStyle w:val="md-plain"/>
          <w:rFonts w:ascii="Helvetica" w:hAnsi="Helvetica" w:cs="Helvetica"/>
          <w:b w:val="0"/>
          <w:bCs w:val="0"/>
          <w:color w:val="333333"/>
          <w:kern w:val="0"/>
          <w:sz w:val="24"/>
          <w:szCs w:val="24"/>
        </w:rPr>
      </w:pPr>
      <w:r>
        <w:rPr>
          <w:rStyle w:val="md-plain"/>
          <w:rFonts w:ascii="Helvetica" w:hAnsi="Helvetica" w:cs="Helvetica" w:hint="eastAsia"/>
          <w:color w:val="333333"/>
          <w:kern w:val="0"/>
          <w:sz w:val="24"/>
          <w:szCs w:val="24"/>
        </w:rPr>
        <w:t xml:space="preserve"> </w:t>
      </w:r>
      <w:r>
        <w:rPr>
          <w:rStyle w:val="md-plain"/>
          <w:rFonts w:ascii="Helvetica" w:hAnsi="Helvetica" w:cs="Helvetica"/>
          <w:color w:val="333333"/>
          <w:kern w:val="0"/>
          <w:sz w:val="24"/>
          <w:szCs w:val="24"/>
        </w:rPr>
        <w:t xml:space="preserve">      </w:t>
      </w:r>
      <w:r w:rsidRPr="0099660F">
        <w:rPr>
          <w:rStyle w:val="md-plain"/>
          <w:rFonts w:ascii="Helvetica" w:hAnsi="Helvetica" w:cs="Helvetica"/>
          <w:b w:val="0"/>
          <w:bCs w:val="0"/>
          <w:color w:val="333333"/>
          <w:kern w:val="0"/>
          <w:sz w:val="24"/>
          <w:szCs w:val="24"/>
        </w:rPr>
        <w:t>注册信息校验</w:t>
      </w:r>
    </w:p>
    <w:p w14:paraId="0B1BC7AB" w14:textId="464180A3" w:rsidR="0099660F" w:rsidRDefault="0099660F" w:rsidP="0099660F">
      <w:pPr>
        <w:pStyle w:val="1"/>
        <w:pBdr>
          <w:bottom w:val="single" w:sz="6" w:space="4" w:color="EEEEEE"/>
        </w:pBdr>
        <w:rPr>
          <w:rStyle w:val="md-plain"/>
          <w:rFonts w:ascii="Helvetica" w:hAnsi="Helvetica" w:cs="Helvetica"/>
          <w:b w:val="0"/>
          <w:bCs w:val="0"/>
          <w:color w:val="333333"/>
          <w:kern w:val="0"/>
          <w:sz w:val="24"/>
          <w:szCs w:val="24"/>
        </w:rPr>
      </w:pPr>
      <w:r>
        <w:rPr>
          <w:rStyle w:val="md-plain"/>
          <w:rFonts w:ascii="Helvetica" w:hAnsi="Helvetica" w:cs="Helvetica" w:hint="eastAsia"/>
          <w:b w:val="0"/>
          <w:bCs w:val="0"/>
          <w:color w:val="333333"/>
          <w:kern w:val="0"/>
          <w:sz w:val="24"/>
          <w:szCs w:val="24"/>
        </w:rPr>
        <w:t xml:space="preserve"> </w:t>
      </w:r>
      <w:r>
        <w:rPr>
          <w:rStyle w:val="md-plain"/>
          <w:rFonts w:ascii="Helvetica" w:hAnsi="Helvetica" w:cs="Helvetica"/>
          <w:b w:val="0"/>
          <w:bCs w:val="0"/>
          <w:color w:val="333333"/>
          <w:kern w:val="0"/>
          <w:sz w:val="24"/>
          <w:szCs w:val="24"/>
        </w:rPr>
        <w:t xml:space="preserve">     </w:t>
      </w:r>
      <w:r w:rsidRPr="0099660F">
        <w:rPr>
          <w:rStyle w:val="md-plain"/>
          <w:rFonts w:ascii="Helvetica" w:hAnsi="Helvetica" w:cs="Helvetica" w:hint="eastAsia"/>
          <w:b w:val="0"/>
          <w:bCs w:val="0"/>
          <w:color w:val="333333"/>
          <w:kern w:val="0"/>
          <w:sz w:val="24"/>
          <w:szCs w:val="24"/>
        </w:rPr>
        <w:t>对用户的注册信息</w:t>
      </w:r>
      <w:r w:rsidRPr="0099660F">
        <w:rPr>
          <w:rStyle w:val="md-plain"/>
          <w:rFonts w:ascii="Helvetica" w:hAnsi="Helvetica" w:cs="Helvetica"/>
          <w:b w:val="0"/>
          <w:bCs w:val="0"/>
          <w:color w:val="333333"/>
          <w:kern w:val="0"/>
          <w:sz w:val="24"/>
          <w:szCs w:val="24"/>
        </w:rPr>
        <w:t>(</w:t>
      </w:r>
      <w:r w:rsidRPr="0099660F">
        <w:rPr>
          <w:rStyle w:val="md-plain"/>
          <w:rFonts w:ascii="Helvetica" w:hAnsi="Helvetica" w:cs="Helvetica"/>
          <w:b w:val="0"/>
          <w:bCs w:val="0"/>
          <w:color w:val="333333"/>
          <w:kern w:val="0"/>
          <w:sz w:val="24"/>
          <w:szCs w:val="24"/>
        </w:rPr>
        <w:t>用户名与电话号码</w:t>
      </w:r>
      <w:r w:rsidRPr="0099660F">
        <w:rPr>
          <w:rStyle w:val="md-plain"/>
          <w:rFonts w:ascii="Helvetica" w:hAnsi="Helvetica" w:cs="Helvetica"/>
          <w:b w:val="0"/>
          <w:bCs w:val="0"/>
          <w:color w:val="333333"/>
          <w:kern w:val="0"/>
          <w:sz w:val="24"/>
          <w:szCs w:val="24"/>
        </w:rPr>
        <w:t>)</w:t>
      </w:r>
      <w:r w:rsidRPr="0099660F">
        <w:rPr>
          <w:rStyle w:val="md-plain"/>
          <w:rFonts w:ascii="Helvetica" w:hAnsi="Helvetica" w:cs="Helvetica"/>
          <w:b w:val="0"/>
          <w:bCs w:val="0"/>
          <w:color w:val="333333"/>
          <w:kern w:val="0"/>
          <w:sz w:val="24"/>
          <w:szCs w:val="24"/>
        </w:rPr>
        <w:t>做数据校验</w:t>
      </w:r>
    </w:p>
    <w:p w14:paraId="123FFD31" w14:textId="4040B614" w:rsidR="0099660F" w:rsidRDefault="0099660F" w:rsidP="0099660F">
      <w:pPr>
        <w:pStyle w:val="1"/>
        <w:pBdr>
          <w:bottom w:val="single" w:sz="6" w:space="4" w:color="EEEEEE"/>
        </w:pBdr>
        <w:rPr>
          <w:rStyle w:val="md-plain"/>
          <w:rFonts w:ascii="Helvetica" w:hAnsi="Helvetica" w:cs="Helvetica"/>
          <w:b w:val="0"/>
          <w:bCs w:val="0"/>
          <w:color w:val="333333"/>
          <w:kern w:val="0"/>
          <w:sz w:val="24"/>
          <w:szCs w:val="24"/>
        </w:rPr>
      </w:pPr>
      <w:r>
        <w:rPr>
          <w:rStyle w:val="md-plain"/>
          <w:rFonts w:ascii="Helvetica" w:hAnsi="Helvetica" w:cs="Helvetica" w:hint="eastAsia"/>
          <w:b w:val="0"/>
          <w:bCs w:val="0"/>
          <w:color w:val="333333"/>
          <w:kern w:val="0"/>
          <w:sz w:val="24"/>
          <w:szCs w:val="24"/>
        </w:rPr>
        <w:t xml:space="preserve"> </w:t>
      </w:r>
      <w:r>
        <w:rPr>
          <w:rStyle w:val="md-plain"/>
          <w:rFonts w:ascii="Helvetica" w:hAnsi="Helvetica" w:cs="Helvetica"/>
          <w:b w:val="0"/>
          <w:bCs w:val="0"/>
          <w:color w:val="333333"/>
          <w:kern w:val="0"/>
          <w:sz w:val="24"/>
          <w:szCs w:val="24"/>
        </w:rPr>
        <w:t xml:space="preserve">   </w:t>
      </w:r>
      <w:r w:rsidRPr="0099660F">
        <w:rPr>
          <w:rStyle w:val="md-plain"/>
          <w:rFonts w:ascii="Helvetica" w:hAnsi="Helvetica" w:cs="Helvetica"/>
          <w:b w:val="0"/>
          <w:bCs w:val="0"/>
          <w:color w:val="333333"/>
          <w:kern w:val="0"/>
          <w:sz w:val="24"/>
          <w:szCs w:val="24"/>
        </w:rPr>
        <w:t>1</w:t>
      </w:r>
      <w:r w:rsidRPr="0099660F">
        <w:rPr>
          <w:rStyle w:val="md-plain"/>
          <w:rFonts w:ascii="Helvetica" w:hAnsi="Helvetica" w:cs="Helvetica"/>
          <w:b w:val="0"/>
          <w:bCs w:val="0"/>
          <w:color w:val="333333"/>
          <w:kern w:val="0"/>
          <w:sz w:val="24"/>
          <w:szCs w:val="24"/>
        </w:rPr>
        <w:t>、查询条件根据参数动态生成：</w:t>
      </w:r>
      <w:r w:rsidRPr="0099660F">
        <w:rPr>
          <w:rStyle w:val="md-plain"/>
          <w:rFonts w:ascii="Helvetica" w:hAnsi="Helvetica" w:cs="Helvetica"/>
          <w:b w:val="0"/>
          <w:bCs w:val="0"/>
          <w:color w:val="333333"/>
          <w:kern w:val="0"/>
          <w:sz w:val="24"/>
          <w:szCs w:val="24"/>
        </w:rPr>
        <w:t>1</w:t>
      </w:r>
      <w:r w:rsidRPr="0099660F">
        <w:rPr>
          <w:rStyle w:val="md-plain"/>
          <w:rFonts w:ascii="Helvetica" w:hAnsi="Helvetica" w:cs="Helvetica"/>
          <w:b w:val="0"/>
          <w:bCs w:val="0"/>
          <w:color w:val="333333"/>
          <w:kern w:val="0"/>
          <w:sz w:val="24"/>
          <w:szCs w:val="24"/>
        </w:rPr>
        <w:t>、</w:t>
      </w:r>
      <w:r w:rsidRPr="0099660F">
        <w:rPr>
          <w:rStyle w:val="md-plain"/>
          <w:rFonts w:ascii="Helvetica" w:hAnsi="Helvetica" w:cs="Helvetica"/>
          <w:b w:val="0"/>
          <w:bCs w:val="0"/>
          <w:color w:val="333333"/>
          <w:kern w:val="0"/>
          <w:sz w:val="24"/>
          <w:szCs w:val="24"/>
        </w:rPr>
        <w:t>2</w:t>
      </w:r>
      <w:r w:rsidRPr="0099660F">
        <w:rPr>
          <w:rStyle w:val="md-plain"/>
          <w:rFonts w:ascii="Helvetica" w:hAnsi="Helvetica" w:cs="Helvetica"/>
          <w:b w:val="0"/>
          <w:bCs w:val="0"/>
          <w:color w:val="333333"/>
          <w:kern w:val="0"/>
          <w:sz w:val="24"/>
          <w:szCs w:val="24"/>
        </w:rPr>
        <w:t>分别代表</w:t>
      </w:r>
      <w:r w:rsidRPr="0099660F">
        <w:rPr>
          <w:rStyle w:val="md-plain"/>
          <w:rFonts w:ascii="Helvetica" w:hAnsi="Helvetica" w:cs="Helvetica"/>
          <w:b w:val="0"/>
          <w:bCs w:val="0"/>
          <w:color w:val="333333"/>
          <w:kern w:val="0"/>
          <w:sz w:val="24"/>
          <w:szCs w:val="24"/>
        </w:rPr>
        <w:t>username</w:t>
      </w:r>
      <w:r w:rsidRPr="0099660F">
        <w:rPr>
          <w:rStyle w:val="md-plain"/>
          <w:rFonts w:ascii="Helvetica" w:hAnsi="Helvetica" w:cs="Helvetica"/>
          <w:b w:val="0"/>
          <w:bCs w:val="0"/>
          <w:color w:val="333333"/>
          <w:kern w:val="0"/>
          <w:sz w:val="24"/>
          <w:szCs w:val="24"/>
        </w:rPr>
        <w:t>、</w:t>
      </w:r>
      <w:r w:rsidRPr="0099660F">
        <w:rPr>
          <w:rStyle w:val="md-plain"/>
          <w:rFonts w:ascii="Helvetica" w:hAnsi="Helvetica" w:cs="Helvetica"/>
          <w:b w:val="0"/>
          <w:bCs w:val="0"/>
          <w:color w:val="333333"/>
          <w:kern w:val="0"/>
          <w:sz w:val="24"/>
          <w:szCs w:val="24"/>
        </w:rPr>
        <w:t>phone</w:t>
      </w:r>
    </w:p>
    <w:p w14:paraId="660CE9D5" w14:textId="0D9600B3" w:rsidR="0099660F" w:rsidRDefault="0099660F" w:rsidP="0099660F">
      <w:pPr>
        <w:pStyle w:val="1"/>
        <w:pBdr>
          <w:bottom w:val="single" w:sz="6" w:space="4" w:color="EEEEEE"/>
        </w:pBdr>
        <w:rPr>
          <w:rStyle w:val="md-plain"/>
          <w:b w:val="0"/>
          <w:bCs w:val="0"/>
          <w:kern w:val="0"/>
          <w:sz w:val="24"/>
          <w:szCs w:val="24"/>
        </w:rPr>
      </w:pPr>
      <w:r w:rsidRPr="0099660F">
        <w:rPr>
          <w:rStyle w:val="md-plain"/>
          <w:b w:val="0"/>
          <w:bCs w:val="0"/>
          <w:kern w:val="0"/>
          <w:sz w:val="24"/>
          <w:szCs w:val="24"/>
        </w:rPr>
        <w:t xml:space="preserve">    2、从</w:t>
      </w:r>
      <w:proofErr w:type="spellStart"/>
      <w:r w:rsidRPr="0099660F">
        <w:rPr>
          <w:rStyle w:val="md-plain"/>
          <w:b w:val="0"/>
          <w:bCs w:val="0"/>
          <w:kern w:val="0"/>
          <w:sz w:val="24"/>
          <w:szCs w:val="24"/>
        </w:rPr>
        <w:t>tb_user</w:t>
      </w:r>
      <w:proofErr w:type="spellEnd"/>
      <w:r w:rsidRPr="0099660F">
        <w:rPr>
          <w:rStyle w:val="md-plain"/>
          <w:b w:val="0"/>
          <w:bCs w:val="0"/>
          <w:kern w:val="0"/>
          <w:sz w:val="24"/>
          <w:szCs w:val="24"/>
        </w:rPr>
        <w:t>表中查询数据</w:t>
      </w:r>
    </w:p>
    <w:p w14:paraId="4EA587ED" w14:textId="15250107" w:rsidR="0099660F" w:rsidRDefault="0099660F" w:rsidP="0099660F">
      <w:pPr>
        <w:pStyle w:val="1"/>
        <w:pBdr>
          <w:bottom w:val="single" w:sz="6" w:space="4" w:color="EEEEEE"/>
        </w:pBdr>
        <w:ind w:firstLineChars="300" w:firstLine="720"/>
        <w:rPr>
          <w:rStyle w:val="md-plain"/>
          <w:b w:val="0"/>
          <w:bCs w:val="0"/>
          <w:kern w:val="0"/>
          <w:sz w:val="24"/>
          <w:szCs w:val="24"/>
        </w:rPr>
      </w:pPr>
      <w:r w:rsidRPr="0099660F">
        <w:rPr>
          <w:rStyle w:val="md-plain"/>
          <w:b w:val="0"/>
          <w:bCs w:val="0"/>
          <w:kern w:val="0"/>
          <w:sz w:val="24"/>
          <w:szCs w:val="24"/>
        </w:rPr>
        <w:t>3、判断查询结果，如果查询到数据返回false。</w:t>
      </w:r>
    </w:p>
    <w:p w14:paraId="47A52DA7" w14:textId="6FA7B7E2" w:rsidR="0099660F" w:rsidRPr="0099660F" w:rsidRDefault="0099660F" w:rsidP="0099660F">
      <w:pPr>
        <w:pStyle w:val="1"/>
        <w:pBdr>
          <w:bottom w:val="single" w:sz="6" w:space="4" w:color="EEEEEE"/>
        </w:pBdr>
        <w:ind w:firstLineChars="300" w:firstLine="720"/>
        <w:rPr>
          <w:rStyle w:val="md-plain"/>
          <w:b w:val="0"/>
          <w:bCs w:val="0"/>
          <w:kern w:val="0"/>
          <w:sz w:val="24"/>
          <w:szCs w:val="24"/>
        </w:rPr>
      </w:pPr>
      <w:r w:rsidRPr="0099660F">
        <w:rPr>
          <w:rStyle w:val="md-plain"/>
          <w:rFonts w:hint="eastAsia"/>
          <w:b w:val="0"/>
          <w:bCs w:val="0"/>
          <w:kern w:val="0"/>
          <w:sz w:val="24"/>
          <w:szCs w:val="24"/>
        </w:rPr>
        <w:t>如果没有返回</w:t>
      </w:r>
      <w:r w:rsidRPr="0099660F">
        <w:rPr>
          <w:rStyle w:val="md-plain"/>
          <w:b w:val="0"/>
          <w:bCs w:val="0"/>
          <w:kern w:val="0"/>
          <w:sz w:val="24"/>
          <w:szCs w:val="24"/>
        </w:rPr>
        <w:t>true。</w:t>
      </w:r>
      <w:r>
        <w:rPr>
          <w:rStyle w:val="md-plain"/>
          <w:rFonts w:hint="eastAsia"/>
          <w:b w:val="0"/>
          <w:bCs w:val="0"/>
          <w:kern w:val="0"/>
          <w:sz w:val="24"/>
          <w:szCs w:val="24"/>
        </w:rPr>
        <w:t xml:space="preserve"> </w:t>
      </w:r>
      <w:r>
        <w:rPr>
          <w:rStyle w:val="md-plain"/>
          <w:b w:val="0"/>
          <w:bCs w:val="0"/>
          <w:kern w:val="0"/>
          <w:sz w:val="24"/>
          <w:szCs w:val="24"/>
        </w:rPr>
        <w:t xml:space="preserve"> </w:t>
      </w:r>
      <w:r>
        <w:rPr>
          <w:rStyle w:val="md-plain"/>
          <w:rFonts w:hint="eastAsia"/>
          <w:b w:val="0"/>
          <w:bCs w:val="0"/>
          <w:kern w:val="0"/>
          <w:sz w:val="24"/>
          <w:szCs w:val="24"/>
        </w:rPr>
        <w:t>否则反之</w:t>
      </w:r>
    </w:p>
    <w:p w14:paraId="643801D3" w14:textId="1718DBAB" w:rsidR="0099660F" w:rsidRPr="0099660F" w:rsidRDefault="0099660F" w:rsidP="0099660F">
      <w:pPr>
        <w:rPr>
          <w:rStyle w:val="md-plain"/>
          <w:rFonts w:ascii="Helvetica" w:eastAsia="宋体" w:hAnsi="Helvetica" w:cs="Helvetica"/>
          <w:color w:val="333333"/>
          <w:kern w:val="0"/>
          <w:sz w:val="24"/>
          <w:szCs w:val="24"/>
        </w:rPr>
      </w:pPr>
    </w:p>
    <w:p w14:paraId="7E0CD571" w14:textId="77777777" w:rsidR="0099660F" w:rsidRPr="0099660F" w:rsidRDefault="0099660F" w:rsidP="0099660F">
      <w:pPr>
        <w:pStyle w:val="1"/>
        <w:pBdr>
          <w:bottom w:val="single" w:sz="6" w:space="4" w:color="EEEEEE"/>
        </w:pBdr>
        <w:rPr>
          <w:rStyle w:val="md-plain"/>
          <w:b w:val="0"/>
          <w:bCs w:val="0"/>
          <w:kern w:val="0"/>
          <w:sz w:val="24"/>
          <w:szCs w:val="24"/>
        </w:rPr>
      </w:pPr>
      <w:r>
        <w:rPr>
          <w:rStyle w:val="md-plain"/>
          <w:rFonts w:ascii="Helvetica" w:hAnsi="Helvetica" w:cs="Helvetica"/>
          <w:color w:val="333333"/>
          <w:sz w:val="54"/>
          <w:szCs w:val="54"/>
        </w:rPr>
        <w:t>.</w:t>
      </w:r>
      <w:r w:rsidRPr="0099660F">
        <w:rPr>
          <w:rStyle w:val="md-plain"/>
          <w:rFonts w:ascii="Helvetica" w:hAnsi="Helvetica" w:cs="Helvetica"/>
          <w:b w:val="0"/>
          <w:bCs w:val="0"/>
          <w:color w:val="333333"/>
          <w:kern w:val="0"/>
          <w:sz w:val="24"/>
          <w:szCs w:val="24"/>
        </w:rPr>
        <w:t>通过</w:t>
      </w:r>
      <w:r w:rsidRPr="0099660F">
        <w:rPr>
          <w:rStyle w:val="md-plain"/>
          <w:rFonts w:ascii="Helvetica" w:hAnsi="Helvetica" w:cs="Helvetica"/>
          <w:b w:val="0"/>
          <w:bCs w:val="0"/>
          <w:color w:val="333333"/>
          <w:kern w:val="0"/>
          <w:sz w:val="24"/>
          <w:szCs w:val="24"/>
        </w:rPr>
        <w:t>token</w:t>
      </w:r>
      <w:r w:rsidRPr="0099660F">
        <w:rPr>
          <w:rStyle w:val="md-plain"/>
          <w:rFonts w:ascii="Helvetica" w:hAnsi="Helvetica" w:cs="Helvetica"/>
          <w:b w:val="0"/>
          <w:bCs w:val="0"/>
          <w:color w:val="333333"/>
          <w:kern w:val="0"/>
          <w:sz w:val="24"/>
          <w:szCs w:val="24"/>
        </w:rPr>
        <w:t>查询用户信息</w:t>
      </w:r>
    </w:p>
    <w:p w14:paraId="7E2F4EEC" w14:textId="77777777" w:rsidR="0099660F" w:rsidRPr="0099660F" w:rsidRDefault="0099660F" w:rsidP="0099660F">
      <w:pPr>
        <w:widowControl/>
        <w:spacing w:before="192" w:after="192"/>
        <w:jc w:val="left"/>
        <w:rPr>
          <w:rStyle w:val="md-plain"/>
        </w:rPr>
      </w:pPr>
      <w:r w:rsidRPr="0099660F">
        <w:rPr>
          <w:rStyle w:val="md-plain"/>
        </w:rPr>
        <w:t>1、从</w:t>
      </w:r>
      <w:proofErr w:type="spellStart"/>
      <w:r w:rsidRPr="0099660F">
        <w:rPr>
          <w:rStyle w:val="md-plain"/>
        </w:rPr>
        <w:t>url</w:t>
      </w:r>
      <w:proofErr w:type="spellEnd"/>
      <w:r w:rsidRPr="0099660F">
        <w:rPr>
          <w:rStyle w:val="md-plain"/>
        </w:rPr>
        <w:t>中取参数token</w:t>
      </w:r>
    </w:p>
    <w:p w14:paraId="77F3B13C" w14:textId="77777777" w:rsidR="0099660F" w:rsidRPr="0099660F" w:rsidRDefault="0099660F" w:rsidP="0099660F">
      <w:pPr>
        <w:widowControl/>
        <w:spacing w:before="192" w:after="192"/>
        <w:jc w:val="left"/>
        <w:rPr>
          <w:rStyle w:val="md-plain"/>
        </w:rPr>
      </w:pPr>
      <w:r w:rsidRPr="0099660F">
        <w:rPr>
          <w:rStyle w:val="md-plain"/>
        </w:rPr>
        <w:t>2、根据token查询</w:t>
      </w:r>
      <w:proofErr w:type="spellStart"/>
      <w:r w:rsidRPr="0099660F">
        <w:rPr>
          <w:rStyle w:val="md-plain"/>
        </w:rPr>
        <w:t>redis</w:t>
      </w:r>
      <w:proofErr w:type="spellEnd"/>
    </w:p>
    <w:p w14:paraId="5AE35497" w14:textId="77777777" w:rsidR="0099660F" w:rsidRPr="0099660F" w:rsidRDefault="0099660F" w:rsidP="0099660F">
      <w:pPr>
        <w:widowControl/>
        <w:spacing w:before="192" w:after="192"/>
        <w:jc w:val="left"/>
        <w:rPr>
          <w:rStyle w:val="md-plain"/>
        </w:rPr>
      </w:pPr>
      <w:r w:rsidRPr="0099660F">
        <w:rPr>
          <w:rStyle w:val="md-plain"/>
        </w:rPr>
        <w:t>3、如果查询不到数据，前台删除cookie中的用户信息</w:t>
      </w:r>
    </w:p>
    <w:p w14:paraId="5E310031" w14:textId="77777777" w:rsidR="0099660F" w:rsidRPr="0099660F" w:rsidRDefault="0099660F" w:rsidP="0099660F">
      <w:pPr>
        <w:widowControl/>
        <w:spacing w:before="192" w:after="192"/>
        <w:jc w:val="left"/>
        <w:rPr>
          <w:rStyle w:val="md-plain"/>
        </w:rPr>
      </w:pPr>
      <w:r w:rsidRPr="0099660F">
        <w:rPr>
          <w:rStyle w:val="md-plain"/>
        </w:rPr>
        <w:t>4、如果查询到数据，说明用户已经登录需要重置key的过期时间</w:t>
      </w:r>
    </w:p>
    <w:p w14:paraId="1092645F" w14:textId="77777777" w:rsidR="00A36D87" w:rsidRPr="00A36D87" w:rsidRDefault="00A36D87" w:rsidP="00A36D87">
      <w:pPr>
        <w:pStyle w:val="2"/>
        <w:pBdr>
          <w:bottom w:val="single" w:sz="6" w:space="4" w:color="EEEEEE"/>
        </w:pBdr>
        <w:rPr>
          <w:rStyle w:val="md-plain"/>
          <w:rFonts w:eastAsia="宋体"/>
          <w:b w:val="0"/>
          <w:bCs w:val="0"/>
          <w:kern w:val="0"/>
          <w:sz w:val="24"/>
          <w:szCs w:val="24"/>
        </w:rPr>
      </w:pPr>
      <w:r w:rsidRPr="00A36D87">
        <w:rPr>
          <w:rStyle w:val="md-plain"/>
          <w:rFonts w:ascii="Helvetica" w:eastAsia="宋体" w:hAnsi="Helvetica" w:cs="Helvetica"/>
          <w:b w:val="0"/>
          <w:bCs w:val="0"/>
          <w:color w:val="333333"/>
          <w:kern w:val="0"/>
          <w:sz w:val="24"/>
          <w:szCs w:val="24"/>
        </w:rPr>
        <w:t>购物车功能</w:t>
      </w:r>
    </w:p>
    <w:p w14:paraId="5B214B41" w14:textId="77777777" w:rsidR="00A36D87" w:rsidRPr="00A36D87" w:rsidRDefault="00A36D87" w:rsidP="00A36D87">
      <w:pPr>
        <w:pStyle w:val="md-end-block"/>
        <w:numPr>
          <w:ilvl w:val="0"/>
          <w:numId w:val="2"/>
        </w:numPr>
        <w:ind w:left="0"/>
        <w:rPr>
          <w:rStyle w:val="md-plain"/>
        </w:rPr>
      </w:pPr>
      <w:r>
        <w:rPr>
          <w:rStyle w:val="md-plain"/>
          <w:rFonts w:ascii="Helvetica" w:hAnsi="Helvetica" w:cs="Helvetica"/>
          <w:color w:val="333333"/>
        </w:rPr>
        <w:t>添加购物车商品</w:t>
      </w:r>
    </w:p>
    <w:p w14:paraId="2750E60A" w14:textId="77777777" w:rsidR="00A36D87" w:rsidRPr="00A36D87" w:rsidRDefault="00A36D87" w:rsidP="00A36D87">
      <w:pPr>
        <w:pStyle w:val="md-end-block"/>
        <w:numPr>
          <w:ilvl w:val="0"/>
          <w:numId w:val="2"/>
        </w:numPr>
        <w:ind w:left="0"/>
        <w:rPr>
          <w:rStyle w:val="md-plain"/>
        </w:rPr>
      </w:pPr>
      <w:r>
        <w:rPr>
          <w:rStyle w:val="md-plain"/>
          <w:rFonts w:ascii="Helvetica" w:hAnsi="Helvetica" w:cs="Helvetica"/>
          <w:color w:val="333333"/>
        </w:rPr>
        <w:t>展示购物车列表页面</w:t>
      </w:r>
    </w:p>
    <w:p w14:paraId="6595D6E9" w14:textId="77777777" w:rsidR="00A36D87" w:rsidRPr="00A36D87" w:rsidRDefault="00A36D87" w:rsidP="00A36D87">
      <w:pPr>
        <w:pStyle w:val="md-end-block"/>
        <w:numPr>
          <w:ilvl w:val="0"/>
          <w:numId w:val="2"/>
        </w:numPr>
        <w:ind w:left="0"/>
        <w:rPr>
          <w:rStyle w:val="md-plain"/>
        </w:rPr>
      </w:pPr>
      <w:r>
        <w:rPr>
          <w:rStyle w:val="md-plain"/>
          <w:rFonts w:ascii="Helvetica" w:hAnsi="Helvetica" w:cs="Helvetica"/>
          <w:color w:val="333333"/>
        </w:rPr>
        <w:t>修改购物车商品数量</w:t>
      </w:r>
    </w:p>
    <w:p w14:paraId="40629B36" w14:textId="77777777" w:rsidR="00A36D87" w:rsidRPr="00A36D87" w:rsidRDefault="00A36D87" w:rsidP="00A36D87">
      <w:pPr>
        <w:pStyle w:val="md-end-block"/>
        <w:numPr>
          <w:ilvl w:val="0"/>
          <w:numId w:val="2"/>
        </w:numPr>
        <w:ind w:left="0"/>
        <w:rPr>
          <w:rStyle w:val="md-plain"/>
        </w:rPr>
      </w:pPr>
      <w:r>
        <w:rPr>
          <w:rStyle w:val="md-plain"/>
          <w:rFonts w:ascii="Helvetica" w:hAnsi="Helvetica" w:cs="Helvetica"/>
          <w:color w:val="333333"/>
        </w:rPr>
        <w:t>删除购物车商品</w:t>
      </w:r>
    </w:p>
    <w:p w14:paraId="2A09F1E2" w14:textId="77777777" w:rsidR="00A36D87" w:rsidRPr="00A36D87" w:rsidRDefault="00A36D87" w:rsidP="00A36D87">
      <w:pPr>
        <w:pStyle w:val="2"/>
        <w:pBdr>
          <w:bottom w:val="single" w:sz="6" w:space="4" w:color="EEEEEE"/>
        </w:pBdr>
        <w:rPr>
          <w:rStyle w:val="md-plain"/>
          <w:rFonts w:eastAsia="宋体"/>
          <w:b w:val="0"/>
          <w:bCs w:val="0"/>
          <w:kern w:val="0"/>
          <w:sz w:val="24"/>
          <w:szCs w:val="24"/>
        </w:rPr>
      </w:pPr>
      <w:r w:rsidRPr="00A36D87">
        <w:rPr>
          <w:rStyle w:val="md-plain"/>
          <w:rFonts w:ascii="Helvetica" w:eastAsia="宋体" w:hAnsi="Helvetica" w:cs="Helvetica"/>
          <w:b w:val="0"/>
          <w:bCs w:val="0"/>
          <w:color w:val="333333"/>
          <w:kern w:val="0"/>
          <w:sz w:val="24"/>
          <w:szCs w:val="24"/>
        </w:rPr>
        <w:t>购物车设计</w:t>
      </w:r>
    </w:p>
    <w:p w14:paraId="5A9136DA" w14:textId="77777777" w:rsidR="00A36D87" w:rsidRPr="00A36D87" w:rsidRDefault="00A36D87" w:rsidP="00A36D87">
      <w:pPr>
        <w:pStyle w:val="md-end-block"/>
        <w:numPr>
          <w:ilvl w:val="0"/>
          <w:numId w:val="3"/>
        </w:numPr>
        <w:ind w:left="0"/>
        <w:rPr>
          <w:rStyle w:val="md-plain"/>
        </w:rPr>
      </w:pPr>
      <w:r>
        <w:rPr>
          <w:rStyle w:val="md-plain"/>
          <w:rFonts w:ascii="Helvetica" w:hAnsi="Helvetica" w:cs="Helvetica"/>
          <w:color w:val="333333"/>
        </w:rPr>
        <w:t>用户未登录状态下：在不登陆的情况下把购物车信息写入</w:t>
      </w:r>
      <w:r>
        <w:rPr>
          <w:rStyle w:val="md-plain"/>
          <w:rFonts w:ascii="Helvetica" w:hAnsi="Helvetica" w:cs="Helvetica"/>
          <w:color w:val="333333"/>
        </w:rPr>
        <w:t>cookie</w:t>
      </w:r>
    </w:p>
    <w:p w14:paraId="0FF23B8A" w14:textId="77777777" w:rsidR="00A36D87" w:rsidRPr="00A36D87" w:rsidRDefault="00A36D87" w:rsidP="00A36D87">
      <w:pPr>
        <w:pStyle w:val="md-end-block"/>
        <w:rPr>
          <w:rStyle w:val="md-plain"/>
        </w:rPr>
      </w:pPr>
      <w:r w:rsidRPr="00A36D87">
        <w:rPr>
          <w:rStyle w:val="md-plain"/>
        </w:rPr>
        <w:tab/>
      </w:r>
      <w:r>
        <w:rPr>
          <w:rStyle w:val="md-plain"/>
          <w:rFonts w:ascii="Helvetica" w:hAnsi="Helvetica" w:cs="Helvetica"/>
          <w:color w:val="333333"/>
        </w:rPr>
        <w:t>优点：</w:t>
      </w:r>
    </w:p>
    <w:p w14:paraId="5AE2D7A7" w14:textId="77777777" w:rsidR="00A36D87" w:rsidRPr="00A36D87" w:rsidRDefault="00A36D87" w:rsidP="00A36D87">
      <w:pPr>
        <w:pStyle w:val="md-end-block"/>
        <w:rPr>
          <w:rStyle w:val="md-plain"/>
        </w:rPr>
      </w:pPr>
      <w:r w:rsidRPr="00A36D87">
        <w:rPr>
          <w:rStyle w:val="md-plain"/>
        </w:rPr>
        <w:lastRenderedPageBreak/>
        <w:tab/>
      </w:r>
      <w:r w:rsidRPr="00A36D87">
        <w:rPr>
          <w:rStyle w:val="md-plain"/>
        </w:rPr>
        <w:tab/>
      </w:r>
      <w:r>
        <w:rPr>
          <w:rStyle w:val="md-plain"/>
          <w:rFonts w:ascii="Helvetica" w:hAnsi="Helvetica" w:cs="Helvetica"/>
          <w:color w:val="333333"/>
        </w:rPr>
        <w:t>1</w:t>
      </w:r>
      <w:r>
        <w:rPr>
          <w:rStyle w:val="md-plain"/>
          <w:rFonts w:ascii="Helvetica" w:hAnsi="Helvetica" w:cs="Helvetica"/>
          <w:color w:val="333333"/>
        </w:rPr>
        <w:t>、不占用服务端存储空间</w:t>
      </w:r>
    </w:p>
    <w:p w14:paraId="4B77F630"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2</w:t>
      </w:r>
      <w:r>
        <w:rPr>
          <w:rStyle w:val="md-plain"/>
          <w:rFonts w:ascii="Helvetica" w:hAnsi="Helvetica" w:cs="Helvetica"/>
          <w:color w:val="333333"/>
        </w:rPr>
        <w:t>、代码实现简单。</w:t>
      </w:r>
    </w:p>
    <w:p w14:paraId="542C6514"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3</w:t>
      </w:r>
      <w:r>
        <w:rPr>
          <w:rStyle w:val="md-plain"/>
          <w:rFonts w:ascii="Helvetica" w:hAnsi="Helvetica" w:cs="Helvetica"/>
          <w:color w:val="333333"/>
        </w:rPr>
        <w:t>、用户体验好</w:t>
      </w:r>
    </w:p>
    <w:p w14:paraId="462EA1B5" w14:textId="77777777" w:rsidR="00A36D87" w:rsidRPr="00A36D87" w:rsidRDefault="00A36D87" w:rsidP="00A36D87">
      <w:pPr>
        <w:pStyle w:val="md-end-block"/>
        <w:rPr>
          <w:rStyle w:val="md-plain"/>
        </w:rPr>
      </w:pPr>
      <w:r w:rsidRPr="00A36D87">
        <w:rPr>
          <w:rStyle w:val="md-plain"/>
        </w:rPr>
        <w:tab/>
      </w:r>
      <w:r>
        <w:rPr>
          <w:rStyle w:val="md-plain"/>
          <w:rFonts w:ascii="Helvetica" w:hAnsi="Helvetica" w:cs="Helvetica"/>
          <w:color w:val="333333"/>
        </w:rPr>
        <w:t>缺点：</w:t>
      </w:r>
    </w:p>
    <w:p w14:paraId="05FE76BF"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1</w:t>
      </w:r>
      <w:r>
        <w:rPr>
          <w:rStyle w:val="md-plain"/>
          <w:rFonts w:ascii="Helvetica" w:hAnsi="Helvetica" w:cs="Helvetica"/>
          <w:color w:val="333333"/>
        </w:rPr>
        <w:t>、</w:t>
      </w:r>
      <w:r>
        <w:rPr>
          <w:rStyle w:val="md-plain"/>
          <w:rFonts w:ascii="Helvetica" w:hAnsi="Helvetica" w:cs="Helvetica"/>
          <w:color w:val="333333"/>
        </w:rPr>
        <w:t>cookie</w:t>
      </w:r>
      <w:r>
        <w:rPr>
          <w:rStyle w:val="md-plain"/>
          <w:rFonts w:ascii="Helvetica" w:hAnsi="Helvetica" w:cs="Helvetica"/>
          <w:color w:val="333333"/>
        </w:rPr>
        <w:t>中保存的容量有限。最大</w:t>
      </w:r>
      <w:r>
        <w:rPr>
          <w:rStyle w:val="md-plain"/>
          <w:rFonts w:ascii="Helvetica" w:hAnsi="Helvetica" w:cs="Helvetica"/>
          <w:color w:val="333333"/>
        </w:rPr>
        <w:t>4k</w:t>
      </w:r>
    </w:p>
    <w:p w14:paraId="0E1E36A3"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2</w:t>
      </w:r>
      <w:r>
        <w:rPr>
          <w:rStyle w:val="md-plain"/>
          <w:rFonts w:ascii="Helvetica" w:hAnsi="Helvetica" w:cs="Helvetica"/>
          <w:color w:val="333333"/>
        </w:rPr>
        <w:t>、把购物车信息保存在</w:t>
      </w:r>
      <w:r>
        <w:rPr>
          <w:rStyle w:val="md-plain"/>
          <w:rFonts w:ascii="Helvetica" w:hAnsi="Helvetica" w:cs="Helvetica"/>
          <w:color w:val="333333"/>
        </w:rPr>
        <w:t>cookie</w:t>
      </w:r>
      <w:r>
        <w:rPr>
          <w:rStyle w:val="md-plain"/>
          <w:rFonts w:ascii="Helvetica" w:hAnsi="Helvetica" w:cs="Helvetica"/>
          <w:color w:val="333333"/>
        </w:rPr>
        <w:t>中，更换设备购物车信息不能同步。</w:t>
      </w:r>
    </w:p>
    <w:p w14:paraId="3822B600" w14:textId="77777777" w:rsidR="00A36D87" w:rsidRPr="00A36D87" w:rsidRDefault="00A36D87" w:rsidP="00A36D87">
      <w:pPr>
        <w:pStyle w:val="md-end-block"/>
        <w:numPr>
          <w:ilvl w:val="0"/>
          <w:numId w:val="3"/>
        </w:numPr>
        <w:ind w:left="0"/>
        <w:rPr>
          <w:rStyle w:val="md-plain"/>
        </w:rPr>
      </w:pPr>
      <w:r>
        <w:rPr>
          <w:rStyle w:val="md-plain"/>
          <w:rFonts w:ascii="Helvetica" w:hAnsi="Helvetica" w:cs="Helvetica"/>
          <w:color w:val="333333"/>
        </w:rPr>
        <w:t>用户已登录状态下：把购物车信息保存到服务端的</w:t>
      </w:r>
      <w:r>
        <w:rPr>
          <w:rStyle w:val="md-plain"/>
          <w:rFonts w:ascii="Helvetica" w:hAnsi="Helvetica" w:cs="Helvetica"/>
          <w:color w:val="333333"/>
        </w:rPr>
        <w:t xml:space="preserve"> Redis </w:t>
      </w:r>
      <w:r>
        <w:rPr>
          <w:rStyle w:val="md-plain"/>
          <w:rFonts w:ascii="Helvetica" w:hAnsi="Helvetica" w:cs="Helvetica"/>
          <w:color w:val="333333"/>
        </w:rPr>
        <w:t>中</w:t>
      </w:r>
    </w:p>
    <w:p w14:paraId="26ACECFA" w14:textId="77777777" w:rsidR="00A36D87" w:rsidRPr="00A36D87" w:rsidRDefault="00A36D87" w:rsidP="00A36D87">
      <w:pPr>
        <w:pStyle w:val="md-end-block"/>
        <w:rPr>
          <w:rStyle w:val="md-plain"/>
        </w:rPr>
      </w:pPr>
      <w:r w:rsidRPr="00A36D87">
        <w:rPr>
          <w:rStyle w:val="md-plain"/>
        </w:rPr>
        <w:tab/>
      </w:r>
      <w:r>
        <w:rPr>
          <w:rStyle w:val="md-plain"/>
          <w:rFonts w:ascii="Helvetica" w:hAnsi="Helvetica" w:cs="Helvetica"/>
          <w:color w:val="333333"/>
        </w:rPr>
        <w:t>优点：</w:t>
      </w:r>
    </w:p>
    <w:p w14:paraId="530BF787"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1</w:t>
      </w:r>
      <w:r>
        <w:rPr>
          <w:rStyle w:val="md-plain"/>
          <w:rFonts w:ascii="Helvetica" w:hAnsi="Helvetica" w:cs="Helvetica"/>
          <w:color w:val="333333"/>
        </w:rPr>
        <w:t>、更换设备购物车信息可以同步</w:t>
      </w:r>
    </w:p>
    <w:p w14:paraId="0D23E58A" w14:textId="77777777" w:rsidR="00A36D87" w:rsidRPr="00A36D87" w:rsidRDefault="00A36D87" w:rsidP="00A36D87">
      <w:pPr>
        <w:pStyle w:val="md-end-block"/>
        <w:rPr>
          <w:rStyle w:val="md-plain"/>
        </w:rPr>
      </w:pPr>
      <w:r w:rsidRPr="00A36D87">
        <w:rPr>
          <w:rStyle w:val="md-plain"/>
        </w:rPr>
        <w:tab/>
      </w:r>
      <w:r>
        <w:rPr>
          <w:rStyle w:val="md-plain"/>
          <w:rFonts w:ascii="Helvetica" w:hAnsi="Helvetica" w:cs="Helvetica"/>
          <w:color w:val="333333"/>
        </w:rPr>
        <w:t>缺点：</w:t>
      </w:r>
    </w:p>
    <w:p w14:paraId="35299D66" w14:textId="77777777" w:rsidR="00A36D87" w:rsidRPr="00A36D87" w:rsidRDefault="00A36D87" w:rsidP="00A36D87">
      <w:pPr>
        <w:pStyle w:val="md-end-block"/>
        <w:rPr>
          <w:rStyle w:val="md-plain"/>
        </w:rPr>
      </w:pPr>
      <w:r w:rsidRPr="00A36D87">
        <w:rPr>
          <w:rStyle w:val="md-plain"/>
        </w:rPr>
        <w:tab/>
      </w:r>
      <w:r w:rsidRPr="00A36D87">
        <w:rPr>
          <w:rStyle w:val="md-plain"/>
        </w:rPr>
        <w:tab/>
      </w:r>
      <w:r>
        <w:rPr>
          <w:rStyle w:val="md-plain"/>
          <w:rFonts w:ascii="Helvetica" w:hAnsi="Helvetica" w:cs="Helvetica"/>
          <w:color w:val="333333"/>
        </w:rPr>
        <w:t>1</w:t>
      </w:r>
      <w:r>
        <w:rPr>
          <w:rStyle w:val="md-plain"/>
          <w:rFonts w:ascii="Helvetica" w:hAnsi="Helvetica" w:cs="Helvetica"/>
          <w:color w:val="333333"/>
        </w:rPr>
        <w:t>、占用服务端存储空间</w:t>
      </w:r>
    </w:p>
    <w:p w14:paraId="097CCD66" w14:textId="77777777" w:rsidR="00A36D87" w:rsidRPr="00A36D87" w:rsidRDefault="00A36D87" w:rsidP="00A36D87">
      <w:pPr>
        <w:pStyle w:val="1"/>
        <w:pBdr>
          <w:bottom w:val="single" w:sz="6" w:space="4" w:color="EEEEEE"/>
        </w:pBdr>
        <w:rPr>
          <w:rStyle w:val="md-plain"/>
          <w:b w:val="0"/>
          <w:bCs w:val="0"/>
          <w:kern w:val="0"/>
          <w:sz w:val="24"/>
          <w:szCs w:val="24"/>
        </w:rPr>
      </w:pPr>
      <w:r w:rsidRPr="00A36D87">
        <w:rPr>
          <w:rStyle w:val="md-plain"/>
          <w:rFonts w:ascii="Helvetica" w:hAnsi="Helvetica" w:cs="Helvetica"/>
          <w:b w:val="0"/>
          <w:bCs w:val="0"/>
          <w:color w:val="333333"/>
          <w:kern w:val="0"/>
          <w:sz w:val="24"/>
          <w:szCs w:val="24"/>
        </w:rPr>
        <w:t>未登录状态操作购物车</w:t>
      </w:r>
    </w:p>
    <w:p w14:paraId="13E06978" w14:textId="77777777" w:rsidR="00A36D87" w:rsidRPr="00A36D87" w:rsidRDefault="00A36D87" w:rsidP="00A36D87">
      <w:pPr>
        <w:pStyle w:val="2"/>
        <w:pBdr>
          <w:bottom w:val="single" w:sz="6" w:space="4" w:color="EEEEEE"/>
        </w:pBdr>
        <w:rPr>
          <w:rStyle w:val="md-plain"/>
          <w:rFonts w:eastAsia="宋体"/>
          <w:b w:val="0"/>
          <w:bCs w:val="0"/>
          <w:kern w:val="0"/>
          <w:sz w:val="24"/>
          <w:szCs w:val="24"/>
        </w:rPr>
      </w:pPr>
      <w:r w:rsidRPr="00A36D87">
        <w:rPr>
          <w:rStyle w:val="md-plain"/>
          <w:rFonts w:ascii="Helvetica" w:eastAsia="宋体" w:hAnsi="Helvetica" w:cs="Helvetica"/>
          <w:b w:val="0"/>
          <w:bCs w:val="0"/>
          <w:color w:val="333333"/>
          <w:kern w:val="0"/>
          <w:sz w:val="24"/>
          <w:szCs w:val="24"/>
        </w:rPr>
        <w:t>2.1.</w:t>
      </w:r>
      <w:r w:rsidRPr="00A36D87">
        <w:rPr>
          <w:rStyle w:val="md-plain"/>
          <w:rFonts w:ascii="Helvetica" w:eastAsia="宋体" w:hAnsi="Helvetica" w:cs="Helvetica"/>
          <w:b w:val="0"/>
          <w:bCs w:val="0"/>
          <w:color w:val="333333"/>
          <w:kern w:val="0"/>
          <w:sz w:val="24"/>
          <w:szCs w:val="24"/>
        </w:rPr>
        <w:t>业务逻辑：</w:t>
      </w:r>
    </w:p>
    <w:p w14:paraId="233AE8E7"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、从</w:t>
      </w:r>
      <w:r>
        <w:rPr>
          <w:rStyle w:val="md-plain"/>
          <w:rFonts w:ascii="Helvetica" w:hAnsi="Helvetica" w:cs="Helvetica"/>
          <w:color w:val="333333"/>
        </w:rPr>
        <w:t>cookie</w:t>
      </w:r>
      <w:r>
        <w:rPr>
          <w:rStyle w:val="md-plain"/>
          <w:rFonts w:ascii="Helvetica" w:hAnsi="Helvetica" w:cs="Helvetica"/>
          <w:color w:val="333333"/>
        </w:rPr>
        <w:t>中查询商品列表：</w:t>
      </w:r>
      <w:r>
        <w:rPr>
          <w:rStyle w:val="md-plain"/>
          <w:rFonts w:ascii="Helvetica" w:hAnsi="Helvetica" w:cs="Helvetica"/>
          <w:color w:val="333333"/>
        </w:rPr>
        <w:t>Map&lt;</w:t>
      </w:r>
      <w:proofErr w:type="spellStart"/>
      <w:r>
        <w:rPr>
          <w:rStyle w:val="md-plain"/>
          <w:rFonts w:ascii="Helvetica" w:hAnsi="Helvetica" w:cs="Helvetica"/>
          <w:color w:val="333333"/>
        </w:rPr>
        <w:t>itemId,TbItem</w:t>
      </w:r>
      <w:proofErr w:type="spellEnd"/>
      <w:r>
        <w:rPr>
          <w:rStyle w:val="md-plain"/>
          <w:rFonts w:ascii="Helvetica" w:hAnsi="Helvetica" w:cs="Helvetica"/>
          <w:color w:val="333333"/>
        </w:rPr>
        <w:t xml:space="preserve">&gt; </w:t>
      </w:r>
      <w:r>
        <w:rPr>
          <w:rStyle w:val="md-plain"/>
          <w:rFonts w:ascii="Helvetica" w:hAnsi="Helvetica" w:cs="Helvetica"/>
          <w:color w:val="333333"/>
        </w:rPr>
        <w:t>商品购买数量使用</w:t>
      </w:r>
      <w:proofErr w:type="spellStart"/>
      <w:r>
        <w:rPr>
          <w:rStyle w:val="md-plain"/>
          <w:rFonts w:ascii="Helvetica" w:hAnsi="Helvetica" w:cs="Helvetica"/>
          <w:color w:val="333333"/>
        </w:rPr>
        <w:t>TbItem</w:t>
      </w:r>
      <w:proofErr w:type="spellEnd"/>
      <w:r>
        <w:rPr>
          <w:rStyle w:val="md-plain"/>
          <w:rFonts w:ascii="Helvetica" w:hAnsi="Helvetica" w:cs="Helvetica"/>
          <w:color w:val="333333"/>
        </w:rPr>
        <w:t>的</w:t>
      </w:r>
      <w:r>
        <w:rPr>
          <w:rStyle w:val="md-plain"/>
          <w:rFonts w:ascii="Helvetica" w:hAnsi="Helvetica" w:cs="Helvetica"/>
          <w:color w:val="333333"/>
        </w:rPr>
        <w:t>num</w:t>
      </w:r>
      <w:r>
        <w:rPr>
          <w:rStyle w:val="md-plain"/>
          <w:rFonts w:ascii="Helvetica" w:hAnsi="Helvetica" w:cs="Helvetica"/>
          <w:color w:val="333333"/>
        </w:rPr>
        <w:t>保存</w:t>
      </w:r>
    </w:p>
    <w:p w14:paraId="2605A443"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购物车已存在则直接返回</w:t>
      </w:r>
    </w:p>
    <w:p w14:paraId="417B569C"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购物车不存在则创建空的购物车并返回</w:t>
      </w:r>
    </w:p>
    <w:p w14:paraId="33B68852"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、添加商品到购物车：</w:t>
      </w:r>
    </w:p>
    <w:p w14:paraId="7C988FF8"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如果购物车存在该商品，商品数量相加。</w:t>
      </w:r>
    </w:p>
    <w:p w14:paraId="03D829AA"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如果购物车不存在该商品，根据商品</w:t>
      </w:r>
      <w:r>
        <w:rPr>
          <w:rStyle w:val="md-plain"/>
          <w:rFonts w:ascii="Helvetica" w:hAnsi="Helvetica" w:cs="Helvetica"/>
          <w:color w:val="333333"/>
        </w:rPr>
        <w:t>id</w:t>
      </w:r>
      <w:r>
        <w:rPr>
          <w:rStyle w:val="md-plain"/>
          <w:rFonts w:ascii="Helvetica" w:hAnsi="Helvetica" w:cs="Helvetica"/>
          <w:color w:val="333333"/>
        </w:rPr>
        <w:t>查询商品信息并添加到购车列表</w:t>
      </w:r>
    </w:p>
    <w:p w14:paraId="16C308F2"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3</w:t>
      </w:r>
      <w:r>
        <w:rPr>
          <w:rStyle w:val="md-plain"/>
          <w:rFonts w:ascii="Helvetica" w:hAnsi="Helvetica" w:cs="Helvetica"/>
          <w:color w:val="333333"/>
        </w:rPr>
        <w:t>、把购车商品列表写入</w:t>
      </w:r>
      <w:r>
        <w:rPr>
          <w:rStyle w:val="md-plain"/>
          <w:rFonts w:ascii="Helvetica" w:hAnsi="Helvetica" w:cs="Helvetica"/>
          <w:color w:val="333333"/>
        </w:rPr>
        <w:t>cookie</w:t>
      </w:r>
      <w:r>
        <w:rPr>
          <w:rStyle w:val="md-plain"/>
          <w:rFonts w:ascii="Helvetica" w:hAnsi="Helvetica" w:cs="Helvetica"/>
          <w:color w:val="333333"/>
        </w:rPr>
        <w:t>。</w:t>
      </w:r>
    </w:p>
    <w:p w14:paraId="533AE981"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读写</w:t>
      </w:r>
      <w:r>
        <w:rPr>
          <w:rStyle w:val="md-plain"/>
          <w:rFonts w:ascii="Helvetica" w:hAnsi="Helvetica" w:cs="Helvetica"/>
          <w:color w:val="333333"/>
        </w:rPr>
        <w:t>cookie</w:t>
      </w:r>
      <w:r>
        <w:rPr>
          <w:rStyle w:val="md-plain"/>
          <w:rFonts w:ascii="Helvetica" w:hAnsi="Helvetica" w:cs="Helvetica"/>
          <w:color w:val="333333"/>
        </w:rPr>
        <w:t>可以使用</w:t>
      </w:r>
      <w:proofErr w:type="spellStart"/>
      <w:r>
        <w:rPr>
          <w:rStyle w:val="md-plain"/>
          <w:rFonts w:ascii="Helvetica" w:hAnsi="Helvetica" w:cs="Helvetica"/>
          <w:color w:val="333333"/>
        </w:rPr>
        <w:t>CookieUtils</w:t>
      </w:r>
      <w:proofErr w:type="spellEnd"/>
      <w:r>
        <w:rPr>
          <w:rStyle w:val="md-plain"/>
          <w:rFonts w:ascii="Helvetica" w:hAnsi="Helvetica" w:cs="Helvetica"/>
          <w:color w:val="333333"/>
        </w:rPr>
        <w:t>工具类实现</w:t>
      </w:r>
    </w:p>
    <w:p w14:paraId="373FE338" w14:textId="77777777" w:rsidR="00A36D87" w:rsidRPr="00A36D87" w:rsidRDefault="00A36D87" w:rsidP="00A36D87">
      <w:pPr>
        <w:pStyle w:val="1"/>
        <w:pBdr>
          <w:bottom w:val="single" w:sz="6" w:space="4" w:color="EEEEEE"/>
        </w:pBdr>
        <w:rPr>
          <w:rStyle w:val="md-plain"/>
          <w:b w:val="0"/>
          <w:bCs w:val="0"/>
          <w:kern w:val="0"/>
          <w:sz w:val="24"/>
          <w:szCs w:val="24"/>
        </w:rPr>
      </w:pPr>
      <w:r w:rsidRPr="00A36D87">
        <w:rPr>
          <w:rStyle w:val="md-plain"/>
          <w:rFonts w:ascii="Helvetica" w:hAnsi="Helvetica" w:cs="Helvetica"/>
          <w:b w:val="0"/>
          <w:bCs w:val="0"/>
          <w:color w:val="333333"/>
          <w:kern w:val="0"/>
          <w:sz w:val="24"/>
          <w:szCs w:val="24"/>
        </w:rPr>
        <w:t>购物车同步</w:t>
      </w:r>
    </w:p>
    <w:p w14:paraId="2CD20F25" w14:textId="77777777" w:rsidR="00A36D87" w:rsidRPr="00A36D87" w:rsidRDefault="00A36D87" w:rsidP="00A36D87">
      <w:pPr>
        <w:pStyle w:val="2"/>
        <w:pBdr>
          <w:bottom w:val="single" w:sz="6" w:space="4" w:color="EEEEEE"/>
        </w:pBdr>
        <w:rPr>
          <w:rStyle w:val="md-plain"/>
          <w:rFonts w:eastAsia="宋体"/>
          <w:b w:val="0"/>
          <w:bCs w:val="0"/>
          <w:kern w:val="0"/>
          <w:sz w:val="24"/>
          <w:szCs w:val="24"/>
        </w:rPr>
      </w:pPr>
      <w:r w:rsidRPr="00A36D87">
        <w:rPr>
          <w:rStyle w:val="md-plain"/>
          <w:rFonts w:ascii="Helvetica" w:eastAsia="宋体" w:hAnsi="Helvetica" w:cs="Helvetica"/>
          <w:b w:val="0"/>
          <w:bCs w:val="0"/>
          <w:color w:val="333333"/>
          <w:kern w:val="0"/>
          <w:sz w:val="24"/>
          <w:szCs w:val="24"/>
        </w:rPr>
        <w:lastRenderedPageBreak/>
        <w:t>业务逻辑</w:t>
      </w:r>
    </w:p>
    <w:p w14:paraId="119BC733" w14:textId="77777777" w:rsidR="00A36D87" w:rsidRPr="00A36D87" w:rsidRDefault="00A36D87" w:rsidP="00A36D87">
      <w:pPr>
        <w:pStyle w:val="md-end-block"/>
        <w:spacing w:before="192" w:beforeAutospacing="0" w:after="192" w:afterAutospacing="0"/>
        <w:rPr>
          <w:rStyle w:val="md-plain"/>
        </w:rPr>
      </w:pPr>
      <w:r>
        <w:rPr>
          <w:rStyle w:val="md-plain"/>
          <w:rFonts w:ascii="Helvetica" w:hAnsi="Helvetica" w:cs="Helvetica"/>
          <w:color w:val="333333"/>
        </w:rPr>
        <w:t>在用户未登录情况下往购物车添加商品，添加结束用户登录，此时需把</w:t>
      </w:r>
      <w:r>
        <w:rPr>
          <w:rStyle w:val="md-plain"/>
          <w:rFonts w:ascii="Helvetica" w:hAnsi="Helvetica" w:cs="Helvetica"/>
          <w:color w:val="333333"/>
        </w:rPr>
        <w:t>cookie</w:t>
      </w:r>
      <w:r>
        <w:rPr>
          <w:rStyle w:val="md-plain"/>
          <w:rFonts w:ascii="Helvetica" w:hAnsi="Helvetica" w:cs="Helvetica"/>
          <w:color w:val="333333"/>
        </w:rPr>
        <w:t>中的数据同步到</w:t>
      </w:r>
      <w:proofErr w:type="spellStart"/>
      <w:r>
        <w:rPr>
          <w:rStyle w:val="md-plain"/>
          <w:rFonts w:ascii="Helvetica" w:hAnsi="Helvetica" w:cs="Helvetica"/>
          <w:color w:val="333333"/>
        </w:rPr>
        <w:t>redis</w:t>
      </w:r>
      <w:proofErr w:type="spellEnd"/>
      <w:r>
        <w:rPr>
          <w:rStyle w:val="md-plain"/>
          <w:rFonts w:ascii="Helvetica" w:hAnsi="Helvetica" w:cs="Helvetica"/>
          <w:color w:val="333333"/>
        </w:rPr>
        <w:t>：</w:t>
      </w:r>
    </w:p>
    <w:p w14:paraId="2035B151"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 xml:space="preserve">a) </w:t>
      </w:r>
      <w:r>
        <w:rPr>
          <w:rStyle w:val="md-plain"/>
          <w:rFonts w:ascii="Helvetica" w:hAnsi="Helvetica" w:cs="Helvetica"/>
          <w:color w:val="333333"/>
        </w:rPr>
        <w:t>如果</w:t>
      </w:r>
      <w:proofErr w:type="spellStart"/>
      <w:r>
        <w:rPr>
          <w:rStyle w:val="md-plain"/>
          <w:rFonts w:ascii="Helvetica" w:hAnsi="Helvetica" w:cs="Helvetica"/>
          <w:color w:val="333333"/>
        </w:rPr>
        <w:t>redis</w:t>
      </w:r>
      <w:proofErr w:type="spellEnd"/>
      <w:r>
        <w:rPr>
          <w:rStyle w:val="md-plain"/>
          <w:rFonts w:ascii="Helvetica" w:hAnsi="Helvetica" w:cs="Helvetica"/>
          <w:color w:val="333333"/>
        </w:rPr>
        <w:t>中有数据</w:t>
      </w:r>
      <w:r>
        <w:rPr>
          <w:rStyle w:val="md-plain"/>
          <w:rFonts w:ascii="Helvetica" w:hAnsi="Helvetica" w:cs="Helvetica"/>
          <w:color w:val="333333"/>
        </w:rPr>
        <w:t>cookie</w:t>
      </w:r>
      <w:r>
        <w:rPr>
          <w:rStyle w:val="md-plain"/>
          <w:rFonts w:ascii="Helvetica" w:hAnsi="Helvetica" w:cs="Helvetica"/>
          <w:color w:val="333333"/>
        </w:rPr>
        <w:t>中也有数据，需要做数据合并。相同商品数量相加，不同商品添加一个新商品。</w:t>
      </w:r>
    </w:p>
    <w:p w14:paraId="46E03655" w14:textId="77777777" w:rsidR="00A36D87" w:rsidRPr="00A36D87" w:rsidRDefault="00A36D87" w:rsidP="00A36D87">
      <w:pPr>
        <w:pStyle w:val="md-end-block"/>
        <w:spacing w:before="192" w:beforeAutospacing="0" w:after="192" w:afterAutospacing="0"/>
        <w:rPr>
          <w:rStyle w:val="md-plain"/>
        </w:rPr>
      </w:pPr>
      <w:r w:rsidRPr="00A36D87">
        <w:rPr>
          <w:rStyle w:val="md-plain"/>
        </w:rPr>
        <w:tab/>
      </w:r>
      <w:r>
        <w:rPr>
          <w:rStyle w:val="md-plain"/>
          <w:rFonts w:ascii="Helvetica" w:hAnsi="Helvetica" w:cs="Helvetica"/>
          <w:color w:val="333333"/>
        </w:rPr>
        <w:t xml:space="preserve">b) </w:t>
      </w:r>
      <w:r>
        <w:rPr>
          <w:rStyle w:val="md-plain"/>
          <w:rFonts w:ascii="Helvetica" w:hAnsi="Helvetica" w:cs="Helvetica"/>
          <w:color w:val="333333"/>
        </w:rPr>
        <w:t>把</w:t>
      </w:r>
      <w:r>
        <w:rPr>
          <w:rStyle w:val="md-plain"/>
          <w:rFonts w:ascii="Helvetica" w:hAnsi="Helvetica" w:cs="Helvetica"/>
          <w:color w:val="333333"/>
        </w:rPr>
        <w:t>cookie</w:t>
      </w:r>
      <w:r>
        <w:rPr>
          <w:rStyle w:val="md-plain"/>
          <w:rFonts w:ascii="Helvetica" w:hAnsi="Helvetica" w:cs="Helvetica"/>
          <w:color w:val="333333"/>
        </w:rPr>
        <w:t>中的数据删除，避免下次重复同步</w:t>
      </w:r>
    </w:p>
    <w:p w14:paraId="00D34F51" w14:textId="77777777" w:rsidR="00547126" w:rsidRPr="00547126" w:rsidRDefault="00547126" w:rsidP="00547126">
      <w:pPr>
        <w:pStyle w:val="2"/>
        <w:pBdr>
          <w:bottom w:val="single" w:sz="6" w:space="4" w:color="EEEEEE"/>
        </w:pBdr>
        <w:rPr>
          <w:rStyle w:val="md-plain"/>
          <w:rFonts w:eastAsia="宋体"/>
          <w:b w:val="0"/>
          <w:bCs w:val="0"/>
          <w:kern w:val="0"/>
          <w:sz w:val="24"/>
          <w:szCs w:val="24"/>
        </w:rPr>
      </w:pPr>
      <w:r w:rsidRPr="00547126">
        <w:rPr>
          <w:rStyle w:val="md-plain"/>
          <w:rFonts w:ascii="Helvetica" w:eastAsia="宋体" w:hAnsi="Helvetica" w:cs="Helvetica"/>
          <w:b w:val="0"/>
          <w:bCs w:val="0"/>
          <w:color w:val="333333"/>
          <w:kern w:val="0"/>
          <w:sz w:val="24"/>
          <w:szCs w:val="24"/>
        </w:rPr>
        <w:t>订单功能</w:t>
      </w:r>
    </w:p>
    <w:p w14:paraId="45969A03"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、在购物车页面点击</w:t>
      </w:r>
      <w:r>
        <w:rPr>
          <w:rStyle w:val="md-plain"/>
          <w:rFonts w:ascii="Helvetica" w:hAnsi="Helvetica" w:cs="Helvetica"/>
          <w:color w:val="333333"/>
        </w:rPr>
        <w:t>“</w:t>
      </w:r>
      <w:r>
        <w:rPr>
          <w:rStyle w:val="md-plain"/>
          <w:rFonts w:ascii="Helvetica" w:hAnsi="Helvetica" w:cs="Helvetica"/>
          <w:color w:val="333333"/>
        </w:rPr>
        <w:t>去结算</w:t>
      </w:r>
      <w:r>
        <w:rPr>
          <w:rStyle w:val="md-plain"/>
          <w:rFonts w:ascii="Helvetica" w:hAnsi="Helvetica" w:cs="Helvetica"/>
          <w:color w:val="333333"/>
        </w:rPr>
        <w:t>”</w:t>
      </w:r>
      <w:r>
        <w:rPr>
          <w:rStyle w:val="md-plain"/>
          <w:rFonts w:ascii="Helvetica" w:hAnsi="Helvetica" w:cs="Helvetica"/>
          <w:color w:val="333333"/>
        </w:rPr>
        <w:t>按钮跳转到订单确认页面</w:t>
      </w:r>
    </w:p>
    <w:p w14:paraId="3D9F38C9"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a) </w:t>
      </w:r>
      <w:r>
        <w:rPr>
          <w:rStyle w:val="md-plain"/>
          <w:rFonts w:ascii="Helvetica" w:hAnsi="Helvetica" w:cs="Helvetica"/>
          <w:color w:val="333333"/>
        </w:rPr>
        <w:t>展示商品列表</w:t>
      </w:r>
    </w:p>
    <w:p w14:paraId="20525834" w14:textId="77777777" w:rsidR="00547126" w:rsidRPr="00547126" w:rsidRDefault="00547126" w:rsidP="00547126">
      <w:pPr>
        <w:pStyle w:val="md-end-block"/>
        <w:spacing w:before="192" w:beforeAutospacing="0" w:after="192" w:afterAutospacing="0"/>
        <w:rPr>
          <w:rStyle w:val="md-plain"/>
        </w:rPr>
      </w:pPr>
      <w:r w:rsidRPr="00547126">
        <w:rPr>
          <w:rStyle w:val="md-plain"/>
        </w:rPr>
        <w:tab/>
      </w:r>
      <w:del w:id="0" w:author="Unknown">
        <w:r>
          <w:rPr>
            <w:rStyle w:val="md-plain"/>
            <w:rFonts w:ascii="Helvetica" w:hAnsi="Helvetica" w:cs="Helvetica"/>
            <w:color w:val="333333"/>
          </w:rPr>
          <w:delText xml:space="preserve">b) </w:delText>
        </w:r>
        <w:r>
          <w:rPr>
            <w:rStyle w:val="md-plain"/>
            <w:rFonts w:ascii="Helvetica" w:hAnsi="Helvetica" w:cs="Helvetica"/>
            <w:color w:val="333333"/>
          </w:rPr>
          <w:delText>配送地址列表</w:delText>
        </w:r>
      </w:del>
    </w:p>
    <w:p w14:paraId="120E8CEC" w14:textId="77777777" w:rsidR="00547126" w:rsidRPr="00547126" w:rsidRDefault="00547126" w:rsidP="00547126">
      <w:pPr>
        <w:pStyle w:val="md-end-block"/>
        <w:spacing w:before="192" w:beforeAutospacing="0" w:after="192" w:afterAutospacing="0"/>
        <w:rPr>
          <w:rStyle w:val="md-plain"/>
        </w:rPr>
      </w:pPr>
      <w:del w:id="1" w:author="Unknown">
        <w:r>
          <w:rPr>
            <w:rStyle w:val="md-plain"/>
            <w:rFonts w:ascii="Helvetica" w:hAnsi="Helvetica" w:cs="Helvetica"/>
            <w:color w:val="333333"/>
          </w:rPr>
          <w:delText xml:space="preserve">c) </w:delText>
        </w:r>
        <w:r>
          <w:rPr>
            <w:rStyle w:val="md-plain"/>
            <w:rFonts w:ascii="Helvetica" w:hAnsi="Helvetica" w:cs="Helvetica"/>
            <w:color w:val="333333"/>
          </w:rPr>
          <w:delText>选择支付方式</w:delText>
        </w:r>
      </w:del>
    </w:p>
    <w:p w14:paraId="5340FEE4"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、订单确认页面需要根据用户查询配送地址，展示订单确认页面之前，应该确认用户身份</w:t>
      </w:r>
    </w:p>
    <w:p w14:paraId="7F7F63C4"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a) </w:t>
      </w:r>
      <w:r>
        <w:rPr>
          <w:rStyle w:val="md-plain"/>
          <w:rFonts w:ascii="Helvetica" w:hAnsi="Helvetica" w:cs="Helvetica"/>
          <w:color w:val="333333"/>
        </w:rPr>
        <w:t>如果用户未登录或登录过期跳转到登录页面</w:t>
      </w:r>
    </w:p>
    <w:p w14:paraId="55234878"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d) </w:t>
      </w:r>
      <w:r>
        <w:rPr>
          <w:rStyle w:val="md-plain"/>
          <w:rFonts w:ascii="Helvetica" w:hAnsi="Helvetica" w:cs="Helvetica"/>
          <w:color w:val="333333"/>
        </w:rPr>
        <w:t>登录成功后再跳转到订单确认页面</w:t>
      </w:r>
    </w:p>
    <w:p w14:paraId="459FFD95"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3</w:t>
      </w:r>
      <w:r>
        <w:rPr>
          <w:rStyle w:val="md-plain"/>
          <w:rFonts w:ascii="Helvetica" w:hAnsi="Helvetica" w:cs="Helvetica"/>
          <w:color w:val="333333"/>
        </w:rPr>
        <w:t>、提交订单</w:t>
      </w:r>
    </w:p>
    <w:p w14:paraId="25D01CBD"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a) </w:t>
      </w:r>
      <w:r>
        <w:rPr>
          <w:rStyle w:val="md-plain"/>
          <w:rFonts w:ascii="Helvetica" w:hAnsi="Helvetica" w:cs="Helvetica"/>
          <w:color w:val="333333"/>
        </w:rPr>
        <w:t>生成订单</w:t>
      </w:r>
    </w:p>
    <w:p w14:paraId="3BEB4FCF"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4</w:t>
      </w:r>
      <w:r>
        <w:rPr>
          <w:rStyle w:val="md-plain"/>
          <w:rFonts w:ascii="Helvetica" w:hAnsi="Helvetica" w:cs="Helvetica"/>
          <w:color w:val="333333"/>
        </w:rPr>
        <w:t>、扣减库存</w:t>
      </w:r>
    </w:p>
    <w:p w14:paraId="4D61872C"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5</w:t>
      </w:r>
      <w:r>
        <w:rPr>
          <w:rStyle w:val="md-plain"/>
          <w:rFonts w:ascii="Helvetica" w:hAnsi="Helvetica" w:cs="Helvetica"/>
          <w:color w:val="333333"/>
        </w:rPr>
        <w:t>、关闭超时订单</w:t>
      </w:r>
    </w:p>
    <w:p w14:paraId="318B8E0F"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a) </w:t>
      </w:r>
      <w:r>
        <w:rPr>
          <w:rStyle w:val="md-plain"/>
          <w:rFonts w:ascii="Helvetica" w:hAnsi="Helvetica" w:cs="Helvetica"/>
          <w:color w:val="333333"/>
        </w:rPr>
        <w:t>定时扫描超时</w:t>
      </w:r>
      <w:r>
        <w:rPr>
          <w:rStyle w:val="md-plain"/>
          <w:rFonts w:ascii="Helvetica" w:hAnsi="Helvetica" w:cs="Helvetica"/>
          <w:color w:val="333333"/>
        </w:rPr>
        <w:t>2</w:t>
      </w:r>
      <w:r>
        <w:rPr>
          <w:rStyle w:val="md-plain"/>
          <w:rFonts w:ascii="Helvetica" w:hAnsi="Helvetica" w:cs="Helvetica"/>
          <w:color w:val="333333"/>
        </w:rPr>
        <w:t>天未付款的订单，并关闭订单</w:t>
      </w:r>
    </w:p>
    <w:p w14:paraId="51D59E94"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b) </w:t>
      </w:r>
      <w:r>
        <w:rPr>
          <w:rStyle w:val="md-plain"/>
          <w:rFonts w:ascii="Helvetica" w:hAnsi="Helvetica" w:cs="Helvetica"/>
          <w:color w:val="333333"/>
        </w:rPr>
        <w:t>加回库存</w:t>
      </w:r>
    </w:p>
    <w:p w14:paraId="1DE7C2A0" w14:textId="77777777" w:rsidR="00547126" w:rsidRPr="00547126" w:rsidRDefault="00547126" w:rsidP="00547126">
      <w:pPr>
        <w:pStyle w:val="1"/>
        <w:pBdr>
          <w:bottom w:val="single" w:sz="6" w:space="4" w:color="EEEEEE"/>
        </w:pBdr>
        <w:rPr>
          <w:rStyle w:val="md-plain"/>
          <w:b w:val="0"/>
          <w:bCs w:val="0"/>
          <w:kern w:val="0"/>
          <w:sz w:val="24"/>
          <w:szCs w:val="24"/>
        </w:rPr>
      </w:pPr>
      <w:r w:rsidRPr="00547126">
        <w:rPr>
          <w:rStyle w:val="md-plain"/>
          <w:rFonts w:ascii="Helvetica" w:hAnsi="Helvetica" w:cs="Helvetica"/>
          <w:b w:val="0"/>
          <w:bCs w:val="0"/>
          <w:color w:val="333333"/>
          <w:kern w:val="0"/>
          <w:sz w:val="24"/>
          <w:szCs w:val="24"/>
        </w:rPr>
        <w:t>用户身份认证</w:t>
      </w:r>
    </w:p>
    <w:p w14:paraId="5F22450C"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在展示订单确认页面之前，需要对用户身份进行认证，要求用户必须登录。</w:t>
      </w:r>
    </w:p>
    <w:p w14:paraId="4096B203" w14:textId="77777777" w:rsidR="00547126" w:rsidRPr="00547126" w:rsidRDefault="00547126" w:rsidP="00547126">
      <w:pPr>
        <w:pStyle w:val="2"/>
        <w:pBdr>
          <w:bottom w:val="single" w:sz="6" w:space="4" w:color="EEEEEE"/>
        </w:pBdr>
        <w:rPr>
          <w:rStyle w:val="md-plain"/>
          <w:rFonts w:eastAsia="宋体"/>
          <w:b w:val="0"/>
          <w:bCs w:val="0"/>
          <w:kern w:val="0"/>
          <w:sz w:val="24"/>
          <w:szCs w:val="24"/>
        </w:rPr>
      </w:pPr>
      <w:r w:rsidRPr="00547126">
        <w:rPr>
          <w:rStyle w:val="md-plain"/>
          <w:rFonts w:ascii="Helvetica" w:eastAsia="宋体" w:hAnsi="Helvetica" w:cs="Helvetica"/>
          <w:b w:val="0"/>
          <w:bCs w:val="0"/>
          <w:color w:val="333333"/>
          <w:kern w:val="0"/>
          <w:sz w:val="24"/>
          <w:szCs w:val="24"/>
        </w:rPr>
        <w:t>功能分析</w:t>
      </w:r>
    </w:p>
    <w:p w14:paraId="703800D1"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、使用</w:t>
      </w:r>
      <w:proofErr w:type="spellStart"/>
      <w:r>
        <w:rPr>
          <w:rStyle w:val="md-plain"/>
          <w:rFonts w:ascii="Helvetica" w:hAnsi="Helvetica" w:cs="Helvetica"/>
          <w:color w:val="333333"/>
        </w:rPr>
        <w:t>springmvc</w:t>
      </w:r>
      <w:proofErr w:type="spellEnd"/>
      <w:r>
        <w:rPr>
          <w:rStyle w:val="md-plain"/>
          <w:rFonts w:ascii="Helvetica" w:hAnsi="Helvetica" w:cs="Helvetica"/>
          <w:color w:val="333333"/>
        </w:rPr>
        <w:t>的拦截器拦截所有订单的请求</w:t>
      </w:r>
    </w:p>
    <w:p w14:paraId="2F844910"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、业务逻辑</w:t>
      </w:r>
    </w:p>
    <w:p w14:paraId="00F3BD76" w14:textId="77777777" w:rsidR="00547126" w:rsidRPr="00547126" w:rsidRDefault="00547126" w:rsidP="00547126">
      <w:pPr>
        <w:pStyle w:val="md-end-block"/>
        <w:spacing w:before="192" w:beforeAutospacing="0" w:after="192" w:afterAutospacing="0"/>
        <w:rPr>
          <w:rStyle w:val="md-plain"/>
        </w:rPr>
      </w:pPr>
      <w:r w:rsidRPr="00547126">
        <w:rPr>
          <w:rStyle w:val="md-plain"/>
        </w:rPr>
        <w:lastRenderedPageBreak/>
        <w:tab/>
      </w:r>
      <w:r>
        <w:rPr>
          <w:rStyle w:val="md-plain"/>
          <w:rFonts w:ascii="Helvetica" w:hAnsi="Helvetica" w:cs="Helvetica"/>
          <w:color w:val="333333"/>
        </w:rPr>
        <w:t xml:space="preserve">a) </w:t>
      </w:r>
      <w:r>
        <w:rPr>
          <w:rStyle w:val="md-plain"/>
          <w:rFonts w:ascii="Helvetica" w:hAnsi="Helvetica" w:cs="Helvetica"/>
          <w:color w:val="333333"/>
        </w:rPr>
        <w:t>从</w:t>
      </w:r>
      <w:r>
        <w:rPr>
          <w:rStyle w:val="md-plain"/>
          <w:rFonts w:ascii="Helvetica" w:hAnsi="Helvetica" w:cs="Helvetica"/>
          <w:color w:val="333333"/>
        </w:rPr>
        <w:t>cookie</w:t>
      </w:r>
      <w:r>
        <w:rPr>
          <w:rStyle w:val="md-plain"/>
          <w:rFonts w:ascii="Helvetica" w:hAnsi="Helvetica" w:cs="Helvetica"/>
          <w:color w:val="333333"/>
        </w:rPr>
        <w:t>中取</w:t>
      </w:r>
      <w:r>
        <w:rPr>
          <w:rStyle w:val="md-plain"/>
          <w:rFonts w:ascii="Helvetica" w:hAnsi="Helvetica" w:cs="Helvetica"/>
          <w:color w:val="333333"/>
        </w:rPr>
        <w:t>token</w:t>
      </w:r>
      <w:r>
        <w:rPr>
          <w:rStyle w:val="md-plain"/>
          <w:rFonts w:ascii="Helvetica" w:hAnsi="Helvetica" w:cs="Helvetica"/>
          <w:color w:val="333333"/>
        </w:rPr>
        <w:t>。</w:t>
      </w:r>
    </w:p>
    <w:p w14:paraId="21B818C2"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b) </w:t>
      </w:r>
      <w:r>
        <w:rPr>
          <w:rStyle w:val="md-plain"/>
          <w:rFonts w:ascii="Helvetica" w:hAnsi="Helvetica" w:cs="Helvetica"/>
          <w:color w:val="333333"/>
        </w:rPr>
        <w:t>根据</w:t>
      </w:r>
      <w:r>
        <w:rPr>
          <w:rStyle w:val="md-plain"/>
          <w:rFonts w:ascii="Helvetica" w:hAnsi="Helvetica" w:cs="Helvetica"/>
          <w:color w:val="333333"/>
        </w:rPr>
        <w:t>token</w:t>
      </w:r>
      <w:r>
        <w:rPr>
          <w:rStyle w:val="md-plain"/>
          <w:rFonts w:ascii="Helvetica" w:hAnsi="Helvetica" w:cs="Helvetica"/>
          <w:color w:val="333333"/>
        </w:rPr>
        <w:t>调用</w:t>
      </w:r>
      <w:proofErr w:type="spellStart"/>
      <w:r>
        <w:rPr>
          <w:rStyle w:val="md-plain"/>
          <w:rFonts w:ascii="Helvetica" w:hAnsi="Helvetica" w:cs="Helvetica"/>
          <w:color w:val="333333"/>
        </w:rPr>
        <w:t>sso</w:t>
      </w:r>
      <w:proofErr w:type="spellEnd"/>
      <w:r>
        <w:rPr>
          <w:rStyle w:val="md-plain"/>
          <w:rFonts w:ascii="Helvetica" w:hAnsi="Helvetica" w:cs="Helvetica"/>
          <w:color w:val="333333"/>
        </w:rPr>
        <w:t>服务查询用户信息。</w:t>
      </w:r>
    </w:p>
    <w:p w14:paraId="2E9A897E"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d) </w:t>
      </w:r>
      <w:r>
        <w:rPr>
          <w:rStyle w:val="md-plain"/>
          <w:rFonts w:ascii="Helvetica" w:hAnsi="Helvetica" w:cs="Helvetica"/>
          <w:color w:val="333333"/>
        </w:rPr>
        <w:t>如果查不到用户信息则跳转到登录页面。</w:t>
      </w:r>
    </w:p>
    <w:p w14:paraId="799982E5" w14:textId="77777777" w:rsidR="00547126" w:rsidRPr="00547126" w:rsidRDefault="00547126" w:rsidP="00547126">
      <w:pPr>
        <w:pStyle w:val="md-end-block"/>
        <w:spacing w:before="192" w:beforeAutospacing="0" w:after="192" w:afterAutospacing="0"/>
        <w:rPr>
          <w:rStyle w:val="md-plain"/>
        </w:rPr>
      </w:pPr>
      <w:r w:rsidRPr="00547126">
        <w:rPr>
          <w:rStyle w:val="md-plain"/>
        </w:rPr>
        <w:tab/>
      </w:r>
      <w:r>
        <w:rPr>
          <w:rStyle w:val="md-plain"/>
          <w:rFonts w:ascii="Helvetica" w:hAnsi="Helvetica" w:cs="Helvetica"/>
          <w:color w:val="333333"/>
        </w:rPr>
        <w:t xml:space="preserve">e) </w:t>
      </w:r>
      <w:r>
        <w:rPr>
          <w:rStyle w:val="md-plain"/>
          <w:rFonts w:ascii="Helvetica" w:hAnsi="Helvetica" w:cs="Helvetica"/>
          <w:color w:val="333333"/>
        </w:rPr>
        <w:t>查询到用户信息放行。</w:t>
      </w:r>
    </w:p>
    <w:p w14:paraId="79894565" w14:textId="77777777" w:rsidR="00547126" w:rsidRPr="00547126" w:rsidRDefault="00547126" w:rsidP="00547126">
      <w:pPr>
        <w:pStyle w:val="1"/>
        <w:pBdr>
          <w:bottom w:val="single" w:sz="6" w:space="4" w:color="EEEEEE"/>
        </w:pBdr>
        <w:rPr>
          <w:rStyle w:val="md-plain"/>
          <w:b w:val="0"/>
          <w:bCs w:val="0"/>
          <w:kern w:val="0"/>
          <w:sz w:val="24"/>
          <w:szCs w:val="24"/>
        </w:rPr>
      </w:pPr>
      <w:r w:rsidRPr="00547126">
        <w:rPr>
          <w:rStyle w:val="md-plain"/>
          <w:rFonts w:ascii="Helvetica" w:hAnsi="Helvetica" w:cs="Helvetica"/>
          <w:b w:val="0"/>
          <w:bCs w:val="0"/>
          <w:color w:val="333333"/>
          <w:kern w:val="0"/>
          <w:sz w:val="24"/>
          <w:szCs w:val="24"/>
        </w:rPr>
        <w:t>展示订单确认页面</w:t>
      </w:r>
    </w:p>
    <w:p w14:paraId="223835D8" w14:textId="77777777" w:rsidR="00547126" w:rsidRPr="00547126" w:rsidRDefault="00547126" w:rsidP="00547126">
      <w:pPr>
        <w:pStyle w:val="2"/>
        <w:pBdr>
          <w:bottom w:val="single" w:sz="6" w:space="4" w:color="EEEEEE"/>
        </w:pBdr>
        <w:rPr>
          <w:rStyle w:val="md-plain"/>
          <w:rFonts w:eastAsia="宋体"/>
          <w:b w:val="0"/>
          <w:bCs w:val="0"/>
          <w:kern w:val="0"/>
          <w:sz w:val="24"/>
          <w:szCs w:val="24"/>
        </w:rPr>
      </w:pPr>
      <w:r w:rsidRPr="00547126">
        <w:rPr>
          <w:rStyle w:val="md-plain"/>
          <w:rFonts w:ascii="Helvetica" w:eastAsia="宋体" w:hAnsi="Helvetica" w:cs="Helvetica"/>
          <w:b w:val="0"/>
          <w:bCs w:val="0"/>
          <w:color w:val="333333"/>
          <w:kern w:val="0"/>
          <w:sz w:val="24"/>
          <w:szCs w:val="24"/>
        </w:rPr>
        <w:t>3.1.</w:t>
      </w:r>
      <w:r w:rsidRPr="00547126">
        <w:rPr>
          <w:rStyle w:val="md-plain"/>
          <w:rFonts w:ascii="Helvetica" w:eastAsia="宋体" w:hAnsi="Helvetica" w:cs="Helvetica"/>
          <w:b w:val="0"/>
          <w:bCs w:val="0"/>
          <w:color w:val="333333"/>
          <w:kern w:val="0"/>
          <w:sz w:val="24"/>
          <w:szCs w:val="24"/>
        </w:rPr>
        <w:t>功能分析</w:t>
      </w:r>
      <w:r w:rsidRPr="00547126">
        <w:rPr>
          <w:rStyle w:val="md-plain"/>
          <w:rFonts w:eastAsia="宋体"/>
          <w:b w:val="0"/>
          <w:bCs w:val="0"/>
          <w:kern w:val="0"/>
          <w:sz w:val="24"/>
          <w:szCs w:val="24"/>
        </w:rPr>
        <w:tab/>
      </w:r>
      <w:r w:rsidRPr="00547126">
        <w:rPr>
          <w:rStyle w:val="md-plain"/>
          <w:rFonts w:eastAsia="宋体"/>
          <w:b w:val="0"/>
          <w:bCs w:val="0"/>
          <w:kern w:val="0"/>
          <w:sz w:val="24"/>
          <w:szCs w:val="24"/>
        </w:rPr>
        <w:tab/>
      </w:r>
    </w:p>
    <w:p w14:paraId="61766693"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、在购物车页面点击</w:t>
      </w:r>
      <w:r>
        <w:rPr>
          <w:rStyle w:val="md-plain"/>
          <w:rFonts w:ascii="Helvetica" w:hAnsi="Helvetica" w:cs="Helvetica"/>
          <w:color w:val="333333"/>
        </w:rPr>
        <w:t>“</w:t>
      </w:r>
      <w:r>
        <w:rPr>
          <w:rStyle w:val="md-plain"/>
          <w:rFonts w:ascii="Helvetica" w:hAnsi="Helvetica" w:cs="Helvetica"/>
          <w:color w:val="333333"/>
        </w:rPr>
        <w:t>去结算</w:t>
      </w:r>
      <w:r>
        <w:rPr>
          <w:rStyle w:val="md-plain"/>
          <w:rFonts w:ascii="Helvetica" w:hAnsi="Helvetica" w:cs="Helvetica"/>
          <w:color w:val="333333"/>
        </w:rPr>
        <w:t>”</w:t>
      </w:r>
      <w:r>
        <w:rPr>
          <w:rStyle w:val="md-plain"/>
          <w:rFonts w:ascii="Helvetica" w:hAnsi="Helvetica" w:cs="Helvetica"/>
          <w:color w:val="333333"/>
        </w:rPr>
        <w:t>按钮跳转到订单确认页面。</w:t>
      </w:r>
    </w:p>
    <w:p w14:paraId="1649FDB5"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、请求的</w:t>
      </w:r>
      <w:proofErr w:type="spellStart"/>
      <w:r>
        <w:rPr>
          <w:rStyle w:val="md-plain"/>
          <w:rFonts w:ascii="Helvetica" w:hAnsi="Helvetica" w:cs="Helvetica"/>
          <w:color w:val="333333"/>
        </w:rPr>
        <w:t>url</w:t>
      </w:r>
      <w:proofErr w:type="spellEnd"/>
      <w:r>
        <w:rPr>
          <w:rStyle w:val="md-plain"/>
          <w:rFonts w:ascii="Helvetica" w:hAnsi="Helvetica" w:cs="Helvetica"/>
          <w:color w:val="333333"/>
        </w:rPr>
        <w:t>：</w:t>
      </w:r>
      <w:r>
        <w:rPr>
          <w:rStyle w:val="md-plain"/>
          <w:rFonts w:ascii="Helvetica" w:hAnsi="Helvetica" w:cs="Helvetica"/>
          <w:color w:val="333333"/>
        </w:rPr>
        <w:t>/frontend/order/</w:t>
      </w:r>
      <w:proofErr w:type="spellStart"/>
      <w:r>
        <w:rPr>
          <w:rStyle w:val="md-plain"/>
          <w:rFonts w:ascii="Helvetica" w:hAnsi="Helvetica" w:cs="Helvetica"/>
          <w:color w:val="333333"/>
        </w:rPr>
        <w:t>goSettlement</w:t>
      </w:r>
      <w:proofErr w:type="spellEnd"/>
    </w:p>
    <w:p w14:paraId="2F96B63D"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3</w:t>
      </w:r>
      <w:r>
        <w:rPr>
          <w:rStyle w:val="md-plain"/>
          <w:rFonts w:ascii="Helvetica" w:hAnsi="Helvetica" w:cs="Helvetica"/>
          <w:color w:val="333333"/>
        </w:rPr>
        <w:t>、参数：</w:t>
      </w:r>
      <w:r>
        <w:rPr>
          <w:rStyle w:val="md-plain"/>
          <w:rFonts w:ascii="Helvetica" w:hAnsi="Helvetica" w:cs="Helvetica"/>
          <w:color w:val="333333"/>
        </w:rPr>
        <w:t>ids</w:t>
      </w:r>
      <w:r>
        <w:rPr>
          <w:rStyle w:val="md-plain"/>
          <w:rFonts w:ascii="Helvetica" w:hAnsi="Helvetica" w:cs="Helvetica"/>
          <w:color w:val="333333"/>
        </w:rPr>
        <w:t>，</w:t>
      </w:r>
      <w:proofErr w:type="spellStart"/>
      <w:r>
        <w:rPr>
          <w:rStyle w:val="md-plain"/>
          <w:rFonts w:ascii="Helvetica" w:hAnsi="Helvetica" w:cs="Helvetica"/>
          <w:color w:val="333333"/>
        </w:rPr>
        <w:t>userId</w:t>
      </w:r>
      <w:proofErr w:type="spellEnd"/>
      <w:r>
        <w:rPr>
          <w:rStyle w:val="md-plain"/>
          <w:rFonts w:ascii="Helvetica" w:hAnsi="Helvetica" w:cs="Helvetica"/>
          <w:color w:val="333333"/>
        </w:rPr>
        <w:t>，</w:t>
      </w:r>
      <w:r>
        <w:rPr>
          <w:rStyle w:val="md-plain"/>
          <w:rFonts w:ascii="Helvetica" w:hAnsi="Helvetica" w:cs="Helvetica"/>
          <w:color w:val="333333"/>
        </w:rPr>
        <w:t>token</w:t>
      </w:r>
    </w:p>
    <w:p w14:paraId="43D9FF74"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4</w:t>
      </w:r>
      <w:r>
        <w:rPr>
          <w:rStyle w:val="md-plain"/>
          <w:rFonts w:ascii="Helvetica" w:hAnsi="Helvetica" w:cs="Helvetica"/>
          <w:color w:val="333333"/>
        </w:rPr>
        <w:t>、查询</w:t>
      </w:r>
      <w:proofErr w:type="spellStart"/>
      <w:r>
        <w:rPr>
          <w:rStyle w:val="md-plain"/>
          <w:rFonts w:ascii="Helvetica" w:hAnsi="Helvetica" w:cs="Helvetica"/>
          <w:color w:val="333333"/>
        </w:rPr>
        <w:t>redis</w:t>
      </w:r>
      <w:proofErr w:type="spellEnd"/>
      <w:r>
        <w:rPr>
          <w:rStyle w:val="md-plain"/>
          <w:rFonts w:ascii="Helvetica" w:hAnsi="Helvetica" w:cs="Helvetica"/>
          <w:color w:val="333333"/>
        </w:rPr>
        <w:t>中的购物车数据并返回给前端</w:t>
      </w:r>
    </w:p>
    <w:p w14:paraId="1D29CEF3"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5</w:t>
      </w:r>
      <w:r>
        <w:rPr>
          <w:rStyle w:val="md-plain"/>
          <w:rFonts w:ascii="Helvetica" w:hAnsi="Helvetica" w:cs="Helvetica"/>
          <w:color w:val="333333"/>
        </w:rPr>
        <w:t>、配送地址列表，需要用户登录。需要根据用户</w:t>
      </w:r>
      <w:r>
        <w:rPr>
          <w:rStyle w:val="md-plain"/>
          <w:rFonts w:ascii="Helvetica" w:hAnsi="Helvetica" w:cs="Helvetica"/>
          <w:color w:val="333333"/>
        </w:rPr>
        <w:t>id</w:t>
      </w:r>
      <w:r>
        <w:rPr>
          <w:rStyle w:val="md-plain"/>
          <w:rFonts w:ascii="Helvetica" w:hAnsi="Helvetica" w:cs="Helvetica"/>
          <w:color w:val="333333"/>
        </w:rPr>
        <w:t>查询收货地址列表。静态数据。</w:t>
      </w:r>
    </w:p>
    <w:p w14:paraId="67F4F087" w14:textId="77777777" w:rsidR="00547126" w:rsidRPr="00547126" w:rsidRDefault="00547126" w:rsidP="00547126">
      <w:pPr>
        <w:pStyle w:val="md-end-block"/>
        <w:spacing w:before="192" w:beforeAutospacing="0" w:after="192" w:afterAutospacing="0"/>
        <w:rPr>
          <w:rStyle w:val="md-plain"/>
        </w:rPr>
      </w:pPr>
      <w:r>
        <w:rPr>
          <w:rStyle w:val="md-plain"/>
          <w:rFonts w:ascii="Helvetica" w:hAnsi="Helvetica" w:cs="Helvetica"/>
          <w:color w:val="333333"/>
        </w:rPr>
        <w:t>6</w:t>
      </w:r>
      <w:r>
        <w:rPr>
          <w:rStyle w:val="md-plain"/>
          <w:rFonts w:ascii="Helvetica" w:hAnsi="Helvetica" w:cs="Helvetica"/>
          <w:color w:val="333333"/>
        </w:rPr>
        <w:t>、支付方式。静态数据。</w:t>
      </w:r>
    </w:p>
    <w:p w14:paraId="3DF1F565" w14:textId="77777777" w:rsidR="009E135A" w:rsidRPr="009E135A" w:rsidRDefault="009E135A" w:rsidP="009E135A">
      <w:pPr>
        <w:pStyle w:val="1"/>
        <w:pBdr>
          <w:bottom w:val="single" w:sz="6" w:space="4" w:color="EEEEEE"/>
        </w:pBdr>
        <w:rPr>
          <w:rStyle w:val="md-plain"/>
          <w:b w:val="0"/>
          <w:bCs w:val="0"/>
          <w:kern w:val="0"/>
          <w:sz w:val="24"/>
          <w:szCs w:val="24"/>
        </w:rPr>
      </w:pPr>
      <w:r w:rsidRPr="009E135A">
        <w:rPr>
          <w:rStyle w:val="md-plain"/>
          <w:rFonts w:ascii="Helvetica" w:hAnsi="Helvetica" w:cs="Helvetica"/>
          <w:b w:val="0"/>
          <w:bCs w:val="0"/>
          <w:color w:val="333333"/>
          <w:kern w:val="0"/>
          <w:sz w:val="24"/>
          <w:szCs w:val="24"/>
        </w:rPr>
        <w:t>提交订单</w:t>
      </w:r>
    </w:p>
    <w:p w14:paraId="065FFFEF" w14:textId="77777777" w:rsidR="009E135A" w:rsidRPr="009E135A" w:rsidRDefault="009E135A" w:rsidP="009E135A">
      <w:pPr>
        <w:pStyle w:val="2"/>
        <w:pBdr>
          <w:bottom w:val="single" w:sz="6" w:space="4" w:color="EEEEEE"/>
        </w:pBdr>
        <w:rPr>
          <w:rStyle w:val="md-plain"/>
          <w:rFonts w:eastAsia="宋体"/>
          <w:b w:val="0"/>
          <w:bCs w:val="0"/>
          <w:kern w:val="0"/>
          <w:sz w:val="24"/>
          <w:szCs w:val="24"/>
        </w:rPr>
      </w:pPr>
      <w:r w:rsidRPr="009E135A">
        <w:rPr>
          <w:rStyle w:val="md-plain"/>
          <w:rFonts w:ascii="Helvetica" w:eastAsia="宋体" w:hAnsi="Helvetica" w:cs="Helvetica"/>
          <w:b w:val="0"/>
          <w:bCs w:val="0"/>
          <w:color w:val="333333"/>
          <w:kern w:val="0"/>
          <w:sz w:val="24"/>
          <w:szCs w:val="24"/>
        </w:rPr>
        <w:t>3.1.</w:t>
      </w:r>
      <w:r w:rsidRPr="009E135A">
        <w:rPr>
          <w:rStyle w:val="md-plain"/>
          <w:rFonts w:ascii="Helvetica" w:eastAsia="宋体" w:hAnsi="Helvetica" w:cs="Helvetica"/>
          <w:b w:val="0"/>
          <w:bCs w:val="0"/>
          <w:color w:val="333333"/>
          <w:kern w:val="0"/>
          <w:sz w:val="24"/>
          <w:szCs w:val="24"/>
        </w:rPr>
        <w:t>如何生成订单号</w:t>
      </w:r>
    </w:p>
    <w:p w14:paraId="2BEA17F1" w14:textId="77777777" w:rsidR="009E135A" w:rsidRPr="009E135A" w:rsidRDefault="009E135A" w:rsidP="009E135A">
      <w:pPr>
        <w:pStyle w:val="md-end-block"/>
        <w:spacing w:before="192" w:beforeAutospacing="0" w:after="192" w:afterAutospacing="0"/>
        <w:rPr>
          <w:rStyle w:val="md-plain"/>
        </w:rPr>
      </w:pPr>
      <w:r w:rsidRPr="009E135A">
        <w:rPr>
          <w:rStyle w:val="md-plain"/>
          <w:rFonts w:ascii="Helvetica" w:hAnsi="Helvetica" w:cs="Helvetica"/>
          <w:color w:val="333333"/>
        </w:rPr>
        <w:t>订单号需求是什么？</w:t>
      </w:r>
      <w:r w:rsidRPr="009E135A">
        <w:rPr>
          <w:rStyle w:val="md-plain"/>
        </w:rPr>
        <w:t xml:space="preserve"> </w:t>
      </w:r>
      <w:r>
        <w:rPr>
          <w:rStyle w:val="md-plain"/>
          <w:rFonts w:ascii="Helvetica" w:hAnsi="Helvetica" w:cs="Helvetica"/>
          <w:color w:val="333333"/>
        </w:rPr>
        <w:t>1</w:t>
      </w:r>
      <w:r>
        <w:rPr>
          <w:rStyle w:val="md-plain"/>
          <w:rFonts w:ascii="Helvetica" w:hAnsi="Helvetica" w:cs="Helvetica"/>
          <w:color w:val="333333"/>
        </w:rPr>
        <w:t>、唯一</w:t>
      </w:r>
      <w:r w:rsidRPr="009E135A">
        <w:rPr>
          <w:rStyle w:val="md-plain"/>
        </w:rPr>
        <w:t xml:space="preserve"> </w:t>
      </w:r>
      <w:r>
        <w:rPr>
          <w:rStyle w:val="md-plain"/>
          <w:rFonts w:ascii="Helvetica" w:hAnsi="Helvetica" w:cs="Helvetica"/>
          <w:color w:val="333333"/>
        </w:rPr>
        <w:t>2</w:t>
      </w:r>
      <w:r>
        <w:rPr>
          <w:rStyle w:val="md-plain"/>
          <w:rFonts w:ascii="Helvetica" w:hAnsi="Helvetica" w:cs="Helvetica"/>
          <w:color w:val="333333"/>
        </w:rPr>
        <w:t>、可读性高</w:t>
      </w:r>
      <w:r w:rsidRPr="009E135A">
        <w:rPr>
          <w:rStyle w:val="md-plain"/>
        </w:rPr>
        <w:t xml:space="preserve"> </w:t>
      </w:r>
      <w:r w:rsidRPr="009E135A">
        <w:rPr>
          <w:rStyle w:val="md-plain"/>
        </w:rPr>
        <w:tab/>
      </w:r>
      <w:r>
        <w:rPr>
          <w:rStyle w:val="md-plain"/>
          <w:rFonts w:ascii="Helvetica" w:hAnsi="Helvetica" w:cs="Helvetica"/>
          <w:color w:val="333333"/>
        </w:rPr>
        <w:t xml:space="preserve">a) </w:t>
      </w:r>
      <w:r>
        <w:rPr>
          <w:rStyle w:val="md-plain"/>
          <w:rFonts w:ascii="Helvetica" w:hAnsi="Helvetica" w:cs="Helvetica"/>
          <w:color w:val="333333"/>
        </w:rPr>
        <w:t>纯数字</w:t>
      </w:r>
    </w:p>
    <w:p w14:paraId="4EA54128" w14:textId="77777777" w:rsidR="009E135A" w:rsidRPr="009E135A" w:rsidRDefault="009E135A" w:rsidP="009E135A">
      <w:pPr>
        <w:pStyle w:val="md-end-block"/>
        <w:spacing w:before="192" w:beforeAutospacing="0" w:after="192" w:afterAutospacing="0"/>
        <w:rPr>
          <w:rStyle w:val="md-plain"/>
        </w:rPr>
      </w:pPr>
      <w:r w:rsidRPr="009E135A">
        <w:rPr>
          <w:rStyle w:val="md-plain"/>
          <w:rFonts w:ascii="Helvetica" w:hAnsi="Helvetica" w:cs="Helvetica"/>
          <w:color w:val="333333"/>
        </w:rPr>
        <w:t>如何生成：</w:t>
      </w:r>
      <w:r w:rsidRPr="009E135A">
        <w:rPr>
          <w:rStyle w:val="md-plain"/>
        </w:rPr>
        <w:t xml:space="preserve"> </w:t>
      </w:r>
      <w:r>
        <w:rPr>
          <w:rStyle w:val="md-plain"/>
          <w:rFonts w:ascii="Helvetica" w:hAnsi="Helvetica" w:cs="Helvetica"/>
          <w:color w:val="333333"/>
        </w:rPr>
        <w:t>1</w:t>
      </w:r>
      <w:r>
        <w:rPr>
          <w:rStyle w:val="md-plain"/>
          <w:rFonts w:ascii="Helvetica" w:hAnsi="Helvetica" w:cs="Helvetica"/>
          <w:color w:val="333333"/>
        </w:rPr>
        <w:t>、时间戳</w:t>
      </w:r>
      <w:r w:rsidRPr="009E135A">
        <w:rPr>
          <w:rStyle w:val="md-plain"/>
        </w:rPr>
        <w:t xml:space="preserve"> </w:t>
      </w:r>
      <w:r w:rsidRPr="009E135A">
        <w:rPr>
          <w:rStyle w:val="md-plain"/>
        </w:rPr>
        <w:tab/>
      </w:r>
      <w:del w:id="2" w:author="Unknown">
        <w:r>
          <w:rPr>
            <w:rStyle w:val="md-plain"/>
            <w:rFonts w:ascii="Helvetica" w:hAnsi="Helvetica" w:cs="Helvetica"/>
            <w:color w:val="333333"/>
          </w:rPr>
          <w:delText>a)</w:delText>
        </w:r>
        <w:r>
          <w:rPr>
            <w:rStyle w:val="md-plain"/>
            <w:rFonts w:ascii="Helvetica" w:hAnsi="Helvetica" w:cs="Helvetica"/>
            <w:color w:val="333333"/>
          </w:rPr>
          <w:delText>可能重复</w:delText>
        </w:r>
      </w:del>
      <w:r w:rsidRPr="009E135A">
        <w:rPr>
          <w:rStyle w:val="md-plain"/>
        </w:rPr>
        <w:t xml:space="preserve"> </w:t>
      </w:r>
      <w:r>
        <w:rPr>
          <w:rStyle w:val="md-plain"/>
          <w:rFonts w:ascii="Helvetica" w:hAnsi="Helvetica" w:cs="Helvetica"/>
          <w:color w:val="333333"/>
        </w:rPr>
        <w:t>3</w:t>
      </w:r>
      <w:r>
        <w:rPr>
          <w:rStyle w:val="md-plain"/>
          <w:rFonts w:ascii="Helvetica" w:hAnsi="Helvetica" w:cs="Helvetica"/>
          <w:color w:val="333333"/>
        </w:rPr>
        <w:t>、时间戳</w:t>
      </w:r>
      <w:r>
        <w:rPr>
          <w:rStyle w:val="md-plain"/>
          <w:rFonts w:ascii="Helvetica" w:hAnsi="Helvetica" w:cs="Helvetica"/>
          <w:color w:val="333333"/>
        </w:rPr>
        <w:t xml:space="preserve"> +</w:t>
      </w:r>
      <w:r>
        <w:rPr>
          <w:rStyle w:val="md-plain"/>
          <w:rFonts w:ascii="Helvetica" w:hAnsi="Helvetica" w:cs="Helvetica"/>
          <w:color w:val="333333"/>
        </w:rPr>
        <w:t>随机数</w:t>
      </w:r>
      <w:r w:rsidRPr="009E135A">
        <w:rPr>
          <w:rStyle w:val="md-plain"/>
        </w:rPr>
        <w:t xml:space="preserve"> </w:t>
      </w:r>
      <w:r w:rsidRPr="009E135A">
        <w:rPr>
          <w:rStyle w:val="md-plain"/>
        </w:rPr>
        <w:tab/>
      </w:r>
      <w:del w:id="3" w:author="Unknown">
        <w:r>
          <w:rPr>
            <w:rStyle w:val="md-plain"/>
            <w:rFonts w:ascii="Helvetica" w:hAnsi="Helvetica" w:cs="Helvetica"/>
            <w:color w:val="333333"/>
          </w:rPr>
          <w:delText>a)</w:delText>
        </w:r>
        <w:r>
          <w:rPr>
            <w:rStyle w:val="md-plain"/>
            <w:rFonts w:ascii="Helvetica" w:hAnsi="Helvetica" w:cs="Helvetica"/>
            <w:color w:val="333333"/>
          </w:rPr>
          <w:delText>可能重复</w:delText>
        </w:r>
      </w:del>
      <w:r w:rsidRPr="009E135A">
        <w:rPr>
          <w:rStyle w:val="md-plain"/>
        </w:rPr>
        <w:t xml:space="preserve"> </w:t>
      </w:r>
      <w:r>
        <w:rPr>
          <w:rStyle w:val="md-plain"/>
          <w:rFonts w:ascii="Helvetica" w:hAnsi="Helvetica" w:cs="Helvetica"/>
          <w:color w:val="333333"/>
        </w:rPr>
        <w:t>2</w:t>
      </w:r>
      <w:r>
        <w:rPr>
          <w:rStyle w:val="md-plain"/>
          <w:rFonts w:ascii="Helvetica" w:hAnsi="Helvetica" w:cs="Helvetica"/>
          <w:color w:val="333333"/>
        </w:rPr>
        <w:t>、手机号</w:t>
      </w:r>
      <w:r w:rsidRPr="009E135A">
        <w:rPr>
          <w:rStyle w:val="md-plain"/>
        </w:rPr>
        <w:t xml:space="preserve"> </w:t>
      </w:r>
      <w:r w:rsidRPr="009E135A">
        <w:rPr>
          <w:rStyle w:val="md-plain"/>
        </w:rPr>
        <w:tab/>
      </w:r>
      <w:del w:id="4" w:author="Unknown">
        <w:r>
          <w:rPr>
            <w:rStyle w:val="md-plain"/>
            <w:rFonts w:ascii="Helvetica" w:hAnsi="Helvetica" w:cs="Helvetica"/>
            <w:color w:val="333333"/>
          </w:rPr>
          <w:delText>a)</w:delText>
        </w:r>
        <w:r>
          <w:rPr>
            <w:rStyle w:val="md-plain"/>
            <w:rFonts w:ascii="Helvetica" w:hAnsi="Helvetica" w:cs="Helvetica"/>
            <w:color w:val="333333"/>
          </w:rPr>
          <w:delText>重复</w:delText>
        </w:r>
      </w:del>
      <w:r w:rsidRPr="009E135A">
        <w:rPr>
          <w:rStyle w:val="md-plain"/>
        </w:rPr>
        <w:t xml:space="preserve"> </w:t>
      </w:r>
      <w:r>
        <w:rPr>
          <w:rStyle w:val="md-plain"/>
          <w:rFonts w:ascii="Helvetica" w:hAnsi="Helvetica" w:cs="Helvetica"/>
          <w:color w:val="333333"/>
        </w:rPr>
        <w:t>4</w:t>
      </w:r>
      <w:r>
        <w:rPr>
          <w:rStyle w:val="md-plain"/>
          <w:rFonts w:ascii="Helvetica" w:hAnsi="Helvetica" w:cs="Helvetica"/>
          <w:color w:val="333333"/>
        </w:rPr>
        <w:t>、时间戳</w:t>
      </w:r>
      <w:r>
        <w:rPr>
          <w:rStyle w:val="md-plain"/>
          <w:rFonts w:ascii="Helvetica" w:hAnsi="Helvetica" w:cs="Helvetica"/>
          <w:color w:val="333333"/>
        </w:rPr>
        <w:t xml:space="preserve"> +</w:t>
      </w:r>
      <w:r>
        <w:rPr>
          <w:rStyle w:val="md-plain"/>
          <w:rFonts w:ascii="Helvetica" w:hAnsi="Helvetica" w:cs="Helvetica"/>
          <w:color w:val="333333"/>
        </w:rPr>
        <w:t>自增</w:t>
      </w:r>
      <w:r>
        <w:rPr>
          <w:rStyle w:val="md-plain"/>
          <w:rFonts w:ascii="Helvetica" w:hAnsi="Helvetica" w:cs="Helvetica"/>
          <w:color w:val="333333"/>
        </w:rPr>
        <w:t>id</w:t>
      </w:r>
      <w:r w:rsidRPr="009E135A">
        <w:rPr>
          <w:rStyle w:val="md-plain"/>
        </w:rPr>
        <w:t xml:space="preserve"> </w:t>
      </w:r>
      <w:r w:rsidRPr="009E135A">
        <w:rPr>
          <w:rStyle w:val="md-plain"/>
        </w:rPr>
        <w:tab/>
      </w:r>
      <w:r>
        <w:rPr>
          <w:rStyle w:val="md-plain"/>
          <w:rFonts w:ascii="Helvetica" w:hAnsi="Helvetica" w:cs="Helvetica"/>
          <w:color w:val="333333"/>
        </w:rPr>
        <w:t>a)</w:t>
      </w:r>
      <w:r>
        <w:rPr>
          <w:rStyle w:val="md-plain"/>
          <w:rFonts w:ascii="Helvetica" w:hAnsi="Helvetica" w:cs="Helvetica"/>
          <w:color w:val="333333"/>
        </w:rPr>
        <w:t>可行（使用</w:t>
      </w:r>
      <w:r>
        <w:rPr>
          <w:rStyle w:val="md-plain"/>
          <w:rFonts w:ascii="Helvetica" w:hAnsi="Helvetica" w:cs="Helvetica"/>
          <w:color w:val="333333"/>
        </w:rPr>
        <w:t>Redis</w:t>
      </w:r>
      <w:r>
        <w:rPr>
          <w:rStyle w:val="md-plain"/>
          <w:rFonts w:ascii="Helvetica" w:hAnsi="Helvetica" w:cs="Helvetica"/>
          <w:color w:val="333333"/>
        </w:rPr>
        <w:t>的</w:t>
      </w:r>
      <w:r>
        <w:rPr>
          <w:rStyle w:val="md-plain"/>
          <w:rFonts w:ascii="Helvetica" w:hAnsi="Helvetica" w:cs="Helvetica"/>
          <w:color w:val="333333"/>
        </w:rPr>
        <w:t>INCR</w:t>
      </w:r>
      <w:r>
        <w:rPr>
          <w:rStyle w:val="md-plain"/>
          <w:rFonts w:ascii="Helvetica" w:hAnsi="Helvetica" w:cs="Helvetica"/>
          <w:color w:val="333333"/>
        </w:rPr>
        <w:t>命令完成）（初值：</w:t>
      </w:r>
      <w:r>
        <w:rPr>
          <w:rStyle w:val="md-plain"/>
          <w:rFonts w:ascii="Helvetica" w:hAnsi="Helvetica" w:cs="Helvetica"/>
          <w:color w:val="333333"/>
        </w:rPr>
        <w:t>100544</w:t>
      </w:r>
      <w:r>
        <w:rPr>
          <w:rStyle w:val="md-plain"/>
          <w:rFonts w:ascii="Helvetica" w:hAnsi="Helvetica" w:cs="Helvetica"/>
          <w:color w:val="333333"/>
        </w:rPr>
        <w:t>）</w:t>
      </w:r>
      <w:r w:rsidRPr="009E135A">
        <w:rPr>
          <w:rStyle w:val="md-plain"/>
        </w:rPr>
        <w:t xml:space="preserve"> </w:t>
      </w:r>
      <w:r>
        <w:rPr>
          <w:rStyle w:val="md-plain"/>
          <w:rFonts w:ascii="Helvetica" w:hAnsi="Helvetica" w:cs="Helvetica"/>
          <w:color w:val="333333"/>
        </w:rPr>
        <w:t>5</w:t>
      </w:r>
      <w:r>
        <w:rPr>
          <w:rStyle w:val="md-plain"/>
          <w:rFonts w:ascii="Helvetica" w:hAnsi="Helvetica" w:cs="Helvetica"/>
          <w:color w:val="333333"/>
        </w:rPr>
        <w:t>、时间戳</w:t>
      </w:r>
      <w:r>
        <w:rPr>
          <w:rStyle w:val="md-plain"/>
          <w:rFonts w:ascii="Helvetica" w:hAnsi="Helvetica" w:cs="Helvetica"/>
          <w:color w:val="333333"/>
        </w:rPr>
        <w:t>+</w:t>
      </w:r>
      <w:r>
        <w:rPr>
          <w:rStyle w:val="md-plain"/>
          <w:rFonts w:ascii="Helvetica" w:hAnsi="Helvetica" w:cs="Helvetica"/>
          <w:color w:val="333333"/>
        </w:rPr>
        <w:t>用户</w:t>
      </w:r>
      <w:r>
        <w:rPr>
          <w:rStyle w:val="md-plain"/>
          <w:rFonts w:ascii="Helvetica" w:hAnsi="Helvetica" w:cs="Helvetica"/>
          <w:color w:val="333333"/>
        </w:rPr>
        <w:t>id/</w:t>
      </w:r>
      <w:r>
        <w:rPr>
          <w:rStyle w:val="md-plain"/>
          <w:rFonts w:ascii="Helvetica" w:hAnsi="Helvetica" w:cs="Helvetica"/>
          <w:color w:val="333333"/>
        </w:rPr>
        <w:t>手机号</w:t>
      </w:r>
      <w:r>
        <w:rPr>
          <w:rStyle w:val="md-plain"/>
          <w:rFonts w:ascii="Helvetica" w:hAnsi="Helvetica" w:cs="Helvetica"/>
          <w:color w:val="333333"/>
        </w:rPr>
        <w:t xml:space="preserve"> 6</w:t>
      </w:r>
      <w:r>
        <w:rPr>
          <w:rStyle w:val="md-plain"/>
          <w:rFonts w:ascii="Helvetica" w:hAnsi="Helvetica" w:cs="Helvetica"/>
          <w:color w:val="333333"/>
        </w:rPr>
        <w:t>、时间戳</w:t>
      </w:r>
      <w:r>
        <w:rPr>
          <w:rStyle w:val="md-plain"/>
          <w:rFonts w:ascii="Helvetica" w:hAnsi="Helvetica" w:cs="Helvetica"/>
          <w:color w:val="333333"/>
        </w:rPr>
        <w:t>+</w:t>
      </w:r>
      <w:r>
        <w:rPr>
          <w:rStyle w:val="md-plain"/>
          <w:rFonts w:ascii="Helvetica" w:hAnsi="Helvetica" w:cs="Helvetica"/>
          <w:color w:val="333333"/>
        </w:rPr>
        <w:t>用户</w:t>
      </w:r>
      <w:r>
        <w:rPr>
          <w:rStyle w:val="md-plain"/>
          <w:rFonts w:ascii="Helvetica" w:hAnsi="Helvetica" w:cs="Helvetica"/>
          <w:color w:val="333333"/>
        </w:rPr>
        <w:t>id +</w:t>
      </w:r>
      <w:r>
        <w:rPr>
          <w:rStyle w:val="md-plain"/>
          <w:rFonts w:ascii="Helvetica" w:hAnsi="Helvetica" w:cs="Helvetica"/>
          <w:color w:val="333333"/>
        </w:rPr>
        <w:t>店铺</w:t>
      </w:r>
      <w:r>
        <w:rPr>
          <w:rStyle w:val="md-plain"/>
          <w:rFonts w:ascii="Helvetica" w:hAnsi="Helvetica" w:cs="Helvetica"/>
          <w:color w:val="333333"/>
        </w:rPr>
        <w:t>id</w:t>
      </w:r>
      <w:r w:rsidRPr="009E135A">
        <w:rPr>
          <w:rStyle w:val="md-plain"/>
          <w:rFonts w:ascii="Helvetica" w:hAnsi="Helvetica"/>
        </w:rPr>
        <w:t xml:space="preserve"> </w:t>
      </w:r>
      <w:r>
        <w:rPr>
          <w:rStyle w:val="md-plain"/>
          <w:rFonts w:ascii="Helvetica" w:hAnsi="Helvetica" w:cs="Helvetica"/>
          <w:color w:val="333333"/>
        </w:rPr>
        <w:t>a)</w:t>
      </w:r>
      <w:r>
        <w:rPr>
          <w:rStyle w:val="md-plain"/>
          <w:rFonts w:ascii="Helvetica" w:hAnsi="Helvetica" w:cs="Helvetica"/>
          <w:color w:val="333333"/>
        </w:rPr>
        <w:t>可行，适用于</w:t>
      </w:r>
      <w:r>
        <w:rPr>
          <w:rStyle w:val="md-plain"/>
          <w:rFonts w:ascii="Helvetica" w:hAnsi="Helvetica" w:cs="Helvetica"/>
          <w:color w:val="333333"/>
        </w:rPr>
        <w:t>C2C</w:t>
      </w:r>
      <w:r>
        <w:rPr>
          <w:rStyle w:val="md-plain"/>
          <w:rFonts w:ascii="Helvetica" w:hAnsi="Helvetica" w:cs="Helvetica"/>
          <w:color w:val="333333"/>
        </w:rPr>
        <w:t>、</w:t>
      </w:r>
      <w:r>
        <w:rPr>
          <w:rStyle w:val="md-plain"/>
          <w:rFonts w:ascii="Helvetica" w:hAnsi="Helvetica" w:cs="Helvetica"/>
          <w:color w:val="333333"/>
        </w:rPr>
        <w:t>B2C</w:t>
      </w:r>
      <w:r>
        <w:rPr>
          <w:rStyle w:val="md-plain"/>
          <w:rFonts w:ascii="Helvetica" w:hAnsi="Helvetica" w:cs="Helvetica"/>
          <w:color w:val="333333"/>
        </w:rPr>
        <w:t>平台</w:t>
      </w:r>
    </w:p>
    <w:p w14:paraId="34C175BF" w14:textId="77777777" w:rsidR="009E135A" w:rsidRPr="009E135A" w:rsidRDefault="009E135A" w:rsidP="009E135A">
      <w:pPr>
        <w:pStyle w:val="2"/>
        <w:pBdr>
          <w:bottom w:val="single" w:sz="6" w:space="4" w:color="EEEEEE"/>
        </w:pBdr>
        <w:rPr>
          <w:rStyle w:val="md-plain"/>
          <w:rFonts w:eastAsia="宋体"/>
          <w:b w:val="0"/>
          <w:bCs w:val="0"/>
          <w:kern w:val="0"/>
          <w:sz w:val="24"/>
          <w:szCs w:val="24"/>
        </w:rPr>
      </w:pPr>
      <w:r w:rsidRPr="009E135A">
        <w:rPr>
          <w:rStyle w:val="md-plain"/>
          <w:rFonts w:ascii="Helvetica" w:eastAsia="宋体" w:hAnsi="Helvetica" w:cs="Helvetica"/>
          <w:b w:val="0"/>
          <w:bCs w:val="0"/>
          <w:color w:val="333333"/>
          <w:kern w:val="0"/>
          <w:sz w:val="24"/>
          <w:szCs w:val="24"/>
        </w:rPr>
        <w:t>3.2.</w:t>
      </w:r>
      <w:r w:rsidRPr="009E135A">
        <w:rPr>
          <w:rStyle w:val="md-plain"/>
          <w:rFonts w:ascii="Helvetica" w:eastAsia="宋体" w:hAnsi="Helvetica" w:cs="Helvetica"/>
          <w:b w:val="0"/>
          <w:bCs w:val="0"/>
          <w:color w:val="333333"/>
          <w:kern w:val="0"/>
          <w:sz w:val="24"/>
          <w:szCs w:val="24"/>
        </w:rPr>
        <w:t>功能分析</w:t>
      </w:r>
    </w:p>
    <w:p w14:paraId="7CCEEE89" w14:textId="77777777" w:rsidR="009E135A" w:rsidRPr="009E135A" w:rsidRDefault="009E135A" w:rsidP="009E135A">
      <w:pPr>
        <w:pStyle w:val="md-end-block"/>
        <w:spacing w:before="192" w:beforeAutospacing="0" w:after="192" w:afterAutospacing="0"/>
        <w:rPr>
          <w:rStyle w:val="md-plain"/>
        </w:rPr>
      </w:pPr>
      <w:r w:rsidRPr="009E135A">
        <w:rPr>
          <w:rStyle w:val="md-plain"/>
          <w:rFonts w:ascii="Helvetica" w:hAnsi="Helvetica" w:cs="Helvetica"/>
          <w:color w:val="333333"/>
        </w:rPr>
        <w:t>1</w:t>
      </w:r>
      <w:r w:rsidRPr="009E135A">
        <w:rPr>
          <w:rStyle w:val="md-plain"/>
          <w:rFonts w:ascii="Helvetica" w:hAnsi="Helvetica" w:cs="Helvetica"/>
          <w:color w:val="333333"/>
        </w:rPr>
        <w:t>、保存订单信息</w:t>
      </w:r>
    </w:p>
    <w:p w14:paraId="29A1E8EB" w14:textId="77777777" w:rsidR="009E135A" w:rsidRPr="009E135A" w:rsidRDefault="009E135A" w:rsidP="009E135A">
      <w:pPr>
        <w:pStyle w:val="md-end-block"/>
        <w:spacing w:before="192" w:beforeAutospacing="0" w:after="192" w:afterAutospacing="0"/>
        <w:rPr>
          <w:rStyle w:val="md-plain"/>
        </w:rPr>
      </w:pPr>
      <w:r w:rsidRPr="009E135A">
        <w:rPr>
          <w:rStyle w:val="md-plain"/>
        </w:rPr>
        <w:tab/>
      </w:r>
      <w:r>
        <w:rPr>
          <w:rStyle w:val="md-plain"/>
          <w:rFonts w:ascii="Helvetica" w:hAnsi="Helvetica" w:cs="Helvetica"/>
          <w:color w:val="333333"/>
        </w:rPr>
        <w:t>a</w:t>
      </w:r>
      <w:r>
        <w:rPr>
          <w:rStyle w:val="md-plain"/>
          <w:rFonts w:ascii="Helvetica" w:hAnsi="Helvetica" w:cs="Helvetica"/>
          <w:color w:val="333333"/>
        </w:rPr>
        <w:t>、在订单确认页面点击</w:t>
      </w:r>
      <w:r>
        <w:rPr>
          <w:rStyle w:val="md-plain"/>
          <w:rFonts w:ascii="Helvetica" w:hAnsi="Helvetica" w:cs="Helvetica"/>
          <w:color w:val="333333"/>
        </w:rPr>
        <w:t>“</w:t>
      </w:r>
      <w:r>
        <w:rPr>
          <w:rStyle w:val="md-plain"/>
          <w:rFonts w:ascii="Helvetica" w:hAnsi="Helvetica" w:cs="Helvetica"/>
          <w:color w:val="333333"/>
        </w:rPr>
        <w:t>提交订单</w:t>
      </w:r>
      <w:r>
        <w:rPr>
          <w:rStyle w:val="md-plain"/>
          <w:rFonts w:ascii="Helvetica" w:hAnsi="Helvetica" w:cs="Helvetica"/>
          <w:color w:val="333333"/>
        </w:rPr>
        <w:t>”</w:t>
      </w:r>
      <w:r>
        <w:rPr>
          <w:rStyle w:val="md-plain"/>
          <w:rFonts w:ascii="Helvetica" w:hAnsi="Helvetica" w:cs="Helvetica"/>
          <w:color w:val="333333"/>
        </w:rPr>
        <w:t>按钮生成订单。</w:t>
      </w:r>
    </w:p>
    <w:p w14:paraId="43714F9F" w14:textId="77777777" w:rsidR="009E135A" w:rsidRPr="009E135A" w:rsidRDefault="009E135A" w:rsidP="009E135A">
      <w:pPr>
        <w:pStyle w:val="md-end-block"/>
        <w:spacing w:before="192" w:beforeAutospacing="0" w:after="192" w:afterAutospacing="0"/>
        <w:rPr>
          <w:rStyle w:val="md-plain"/>
        </w:rPr>
      </w:pPr>
      <w:r w:rsidRPr="009E135A">
        <w:rPr>
          <w:rStyle w:val="md-plain"/>
        </w:rPr>
        <w:tab/>
      </w:r>
      <w:r>
        <w:rPr>
          <w:rStyle w:val="md-plain"/>
          <w:rFonts w:ascii="Helvetica" w:hAnsi="Helvetica" w:cs="Helvetica"/>
          <w:color w:val="333333"/>
        </w:rPr>
        <w:t>b</w:t>
      </w:r>
      <w:r>
        <w:rPr>
          <w:rStyle w:val="md-plain"/>
          <w:rFonts w:ascii="Helvetica" w:hAnsi="Helvetica" w:cs="Helvetica"/>
          <w:color w:val="333333"/>
        </w:rPr>
        <w:t>、请求的</w:t>
      </w:r>
      <w:proofErr w:type="spellStart"/>
      <w:r>
        <w:rPr>
          <w:rStyle w:val="md-plain"/>
          <w:rFonts w:ascii="Helvetica" w:hAnsi="Helvetica" w:cs="Helvetica"/>
          <w:color w:val="333333"/>
        </w:rPr>
        <w:t>url</w:t>
      </w:r>
      <w:proofErr w:type="spellEnd"/>
      <w:r>
        <w:rPr>
          <w:rStyle w:val="md-plain"/>
          <w:rFonts w:ascii="Helvetica" w:hAnsi="Helvetica" w:cs="Helvetica"/>
          <w:color w:val="333333"/>
        </w:rPr>
        <w:t>：</w:t>
      </w:r>
      <w:r>
        <w:rPr>
          <w:rStyle w:val="md-plain"/>
          <w:rFonts w:ascii="Helvetica" w:hAnsi="Helvetica" w:cs="Helvetica"/>
          <w:color w:val="333333"/>
        </w:rPr>
        <w:t>/frontend/order/</w:t>
      </w:r>
      <w:proofErr w:type="spellStart"/>
      <w:r>
        <w:rPr>
          <w:rStyle w:val="md-plain"/>
          <w:rFonts w:ascii="Helvetica" w:hAnsi="Helvetica" w:cs="Helvetica"/>
          <w:color w:val="333333"/>
        </w:rPr>
        <w:t>insertOrder</w:t>
      </w:r>
      <w:proofErr w:type="spellEnd"/>
    </w:p>
    <w:p w14:paraId="6D084ED7" w14:textId="77777777" w:rsidR="009E135A" w:rsidRPr="009E135A" w:rsidRDefault="009E135A" w:rsidP="009E135A">
      <w:pPr>
        <w:pStyle w:val="md-end-block"/>
        <w:spacing w:before="192" w:beforeAutospacing="0" w:after="192" w:afterAutospacing="0"/>
        <w:rPr>
          <w:rStyle w:val="md-plain"/>
        </w:rPr>
      </w:pPr>
      <w:r w:rsidRPr="009E135A">
        <w:rPr>
          <w:rStyle w:val="md-plain"/>
        </w:rPr>
        <w:tab/>
      </w:r>
      <w:r>
        <w:rPr>
          <w:rStyle w:val="md-plain"/>
          <w:rFonts w:ascii="Helvetica" w:hAnsi="Helvetica" w:cs="Helvetica"/>
          <w:color w:val="333333"/>
        </w:rPr>
        <w:t>c</w:t>
      </w:r>
      <w:r>
        <w:rPr>
          <w:rStyle w:val="md-plain"/>
          <w:rFonts w:ascii="Helvetica" w:hAnsi="Helvetica" w:cs="Helvetica"/>
          <w:color w:val="333333"/>
        </w:rPr>
        <w:t>、参数：订单、订单商品、订单物流</w:t>
      </w:r>
      <w:r w:rsidRPr="009E135A">
        <w:rPr>
          <w:rStyle w:val="md-plain"/>
        </w:rPr>
        <w:tab/>
      </w:r>
    </w:p>
    <w:p w14:paraId="72C58444" w14:textId="77777777" w:rsidR="009E135A" w:rsidRPr="009E135A" w:rsidRDefault="009E135A" w:rsidP="009E135A">
      <w:pPr>
        <w:pStyle w:val="md-end-block"/>
        <w:spacing w:before="192" w:beforeAutospacing="0" w:after="192" w:afterAutospacing="0"/>
        <w:rPr>
          <w:rStyle w:val="md-plain"/>
        </w:rPr>
      </w:pPr>
      <w:r w:rsidRPr="009E135A">
        <w:rPr>
          <w:rStyle w:val="md-plain"/>
        </w:rPr>
        <w:tab/>
      </w:r>
      <w:r>
        <w:rPr>
          <w:rStyle w:val="md-plain"/>
          <w:rFonts w:ascii="Helvetica" w:hAnsi="Helvetica" w:cs="Helvetica"/>
          <w:color w:val="333333"/>
        </w:rPr>
        <w:t>d</w:t>
      </w:r>
      <w:r>
        <w:rPr>
          <w:rStyle w:val="md-plain"/>
          <w:rFonts w:ascii="Helvetica" w:hAnsi="Helvetica" w:cs="Helvetica"/>
          <w:color w:val="333333"/>
        </w:rPr>
        <w:t>、返回值：</w:t>
      </w:r>
      <w:r>
        <w:rPr>
          <w:rStyle w:val="md-plain"/>
          <w:rFonts w:ascii="Helvetica" w:hAnsi="Helvetica" w:cs="Helvetica"/>
          <w:color w:val="333333"/>
        </w:rPr>
        <w:t>{"status":200,"msg":"OK","data":"</w:t>
      </w:r>
      <w:r>
        <w:rPr>
          <w:rStyle w:val="md-plain"/>
          <w:rFonts w:ascii="Helvetica" w:hAnsi="Helvetica" w:cs="Helvetica"/>
          <w:color w:val="333333"/>
        </w:rPr>
        <w:t>订单</w:t>
      </w:r>
      <w:r>
        <w:rPr>
          <w:rStyle w:val="md-plain"/>
          <w:rFonts w:ascii="Helvetica" w:hAnsi="Helvetica" w:cs="Helvetica"/>
          <w:color w:val="333333"/>
        </w:rPr>
        <w:t>ID"}</w:t>
      </w:r>
    </w:p>
    <w:p w14:paraId="5C571046" w14:textId="77777777" w:rsidR="009E135A" w:rsidRPr="009E135A" w:rsidRDefault="009E135A" w:rsidP="009E135A">
      <w:pPr>
        <w:pStyle w:val="1"/>
        <w:pBdr>
          <w:bottom w:val="single" w:sz="6" w:space="4" w:color="EEEEEE"/>
        </w:pBdr>
        <w:rPr>
          <w:rStyle w:val="md-plain"/>
          <w:b w:val="0"/>
          <w:bCs w:val="0"/>
          <w:kern w:val="0"/>
          <w:sz w:val="24"/>
          <w:szCs w:val="24"/>
        </w:rPr>
      </w:pPr>
      <w:r w:rsidRPr="009E135A">
        <w:rPr>
          <w:rStyle w:val="md-plain"/>
          <w:rFonts w:ascii="Helvetica" w:hAnsi="Helvetica" w:cs="Helvetica"/>
          <w:b w:val="0"/>
          <w:bCs w:val="0"/>
          <w:color w:val="333333"/>
          <w:kern w:val="0"/>
          <w:sz w:val="24"/>
          <w:szCs w:val="24"/>
        </w:rPr>
        <w:lastRenderedPageBreak/>
        <w:t>扣减库存</w:t>
      </w:r>
    </w:p>
    <w:p w14:paraId="13184445" w14:textId="0628DF09" w:rsidR="009E135A" w:rsidRPr="009E135A" w:rsidRDefault="009E135A" w:rsidP="009E135A">
      <w:pPr>
        <w:pStyle w:val="2"/>
        <w:pBdr>
          <w:bottom w:val="single" w:sz="6" w:space="4" w:color="EEEEEE"/>
        </w:pBdr>
        <w:rPr>
          <w:rStyle w:val="md-plain"/>
          <w:rFonts w:ascii="Helvetica" w:eastAsia="宋体" w:hAnsi="Helvetica" w:cs="Helvetica"/>
          <w:b w:val="0"/>
          <w:bCs w:val="0"/>
          <w:color w:val="333333"/>
          <w:kern w:val="0"/>
          <w:sz w:val="24"/>
          <w:szCs w:val="24"/>
        </w:rPr>
      </w:pPr>
      <w:r w:rsidRPr="009E135A">
        <w:rPr>
          <w:rStyle w:val="md-plain"/>
          <w:rFonts w:ascii="Helvetica" w:eastAsia="宋体" w:hAnsi="Helvetica" w:cs="Helvetica"/>
          <w:b w:val="0"/>
          <w:bCs w:val="0"/>
          <w:color w:val="333333"/>
          <w:kern w:val="0"/>
          <w:sz w:val="24"/>
          <w:szCs w:val="24"/>
        </w:rPr>
        <w:t>4.1.</w:t>
      </w:r>
      <w:r w:rsidRPr="009E135A">
        <w:rPr>
          <w:rStyle w:val="md-plain"/>
          <w:rFonts w:ascii="Helvetica" w:eastAsia="宋体" w:hAnsi="Helvetica" w:cs="Helvetica"/>
          <w:b w:val="0"/>
          <w:bCs w:val="0"/>
          <w:color w:val="333333"/>
          <w:kern w:val="0"/>
          <w:sz w:val="24"/>
          <w:szCs w:val="24"/>
        </w:rPr>
        <w:t>分析</w:t>
      </w:r>
    </w:p>
    <w:p w14:paraId="690122DA" w14:textId="1B9BE83C" w:rsidR="009E135A" w:rsidRPr="009E135A" w:rsidRDefault="009E135A" w:rsidP="009E135A">
      <w:pPr>
        <w:rPr>
          <w:rStyle w:val="md-plain"/>
          <w:rFonts w:ascii="Helvetica" w:eastAsia="宋体" w:hAnsi="Helvetica" w:cs="Helvetica"/>
          <w:color w:val="333333"/>
          <w:kern w:val="0"/>
          <w:sz w:val="24"/>
          <w:szCs w:val="24"/>
        </w:rPr>
      </w:pPr>
      <w:r w:rsidRPr="009E135A">
        <w:rPr>
          <w:rStyle w:val="md-plain"/>
          <w:rFonts w:ascii="Helvetica" w:eastAsia="宋体" w:hAnsi="Helvetica" w:cs="Helvetica"/>
          <w:color w:val="333333"/>
          <w:kern w:val="0"/>
          <w:sz w:val="24"/>
          <w:szCs w:val="24"/>
        </w:rPr>
        <w:t>因为提交订单成功后</w:t>
      </w:r>
      <w:r w:rsidRPr="009E135A">
        <w:rPr>
          <w:rStyle w:val="md-plain"/>
          <w:rFonts w:ascii="Helvetica" w:eastAsia="宋体" w:hAnsi="Helvetica" w:cs="Helvetica" w:hint="eastAsia"/>
          <w:color w:val="333333"/>
          <w:kern w:val="0"/>
          <w:sz w:val="24"/>
          <w:szCs w:val="24"/>
        </w:rPr>
        <w:t xml:space="preserve"> </w:t>
      </w:r>
      <w:r w:rsidRPr="009E135A">
        <w:rPr>
          <w:rStyle w:val="md-plain"/>
          <w:rFonts w:ascii="Helvetica" w:eastAsia="宋体" w:hAnsi="Helvetica" w:cs="Helvetica"/>
          <w:color w:val="333333"/>
          <w:kern w:val="0"/>
          <w:sz w:val="24"/>
          <w:szCs w:val="24"/>
        </w:rPr>
        <w:t>要减少库存</w:t>
      </w:r>
      <w:r w:rsidRPr="009E135A">
        <w:rPr>
          <w:rStyle w:val="md-plain"/>
          <w:rFonts w:ascii="Helvetica" w:eastAsia="宋体" w:hAnsi="Helvetica" w:cs="Helvetica" w:hint="eastAsia"/>
          <w:color w:val="333333"/>
          <w:kern w:val="0"/>
          <w:sz w:val="24"/>
          <w:szCs w:val="24"/>
        </w:rPr>
        <w:t xml:space="preserve"> </w:t>
      </w:r>
    </w:p>
    <w:p w14:paraId="62EE66F5" w14:textId="77777777" w:rsidR="009E135A" w:rsidRPr="009E135A" w:rsidRDefault="009E135A" w:rsidP="009E135A"/>
    <w:p w14:paraId="24FFD8B2" w14:textId="4DEB64F7" w:rsidR="009E135A" w:rsidRDefault="009E135A" w:rsidP="009E135A">
      <w:pPr>
        <w:pStyle w:val="md-end-block"/>
        <w:spacing w:before="192" w:beforeAutospacing="0" w:after="192" w:afterAutospacing="0"/>
        <w:rPr>
          <w:rStyle w:val="md-plain"/>
          <w:rFonts w:ascii="Helvetica" w:hAnsi="Helvetica" w:cs="Helvetica"/>
          <w:color w:val="333333"/>
        </w:rPr>
      </w:pPr>
      <w:r>
        <w:rPr>
          <w:rStyle w:val="md-plain"/>
          <w:rFonts w:ascii="Helvetica" w:hAnsi="Helvetica" w:cs="Helvetica"/>
          <w:color w:val="333333"/>
        </w:rPr>
        <w:t>将消息写入消息队列，业务逻辑以异步的方式运行，加快响应速度</w:t>
      </w:r>
    </w:p>
    <w:p w14:paraId="5A8D4772" w14:textId="77777777" w:rsidR="002A08E8" w:rsidRDefault="002A08E8" w:rsidP="009E135A">
      <w:pPr>
        <w:pStyle w:val="md-end-block"/>
        <w:spacing w:before="192" w:beforeAutospacing="0" w:after="192" w:afterAutospacing="0"/>
        <w:rPr>
          <w:rFonts w:ascii="Helvetica" w:hAnsi="Helvetica" w:cs="Helvetica"/>
          <w:color w:val="333333"/>
        </w:rPr>
      </w:pPr>
    </w:p>
    <w:p w14:paraId="031EFEF4" w14:textId="77777777" w:rsidR="00435E7E" w:rsidRPr="00435E7E" w:rsidRDefault="00435E7E" w:rsidP="00435E7E">
      <w:pPr>
        <w:pStyle w:val="1"/>
        <w:pBdr>
          <w:bottom w:val="single" w:sz="6" w:space="4" w:color="EEEEEE"/>
        </w:pBdr>
        <w:rPr>
          <w:rStyle w:val="md-plain"/>
          <w:b w:val="0"/>
          <w:bCs w:val="0"/>
          <w:kern w:val="0"/>
          <w:sz w:val="24"/>
          <w:szCs w:val="24"/>
        </w:rPr>
      </w:pPr>
      <w:r w:rsidRPr="00435E7E">
        <w:rPr>
          <w:rStyle w:val="md-plain"/>
          <w:rFonts w:ascii="Helvetica" w:hAnsi="Helvetica" w:cs="Helvetica"/>
          <w:b w:val="0"/>
          <w:bCs w:val="0"/>
          <w:color w:val="333333"/>
          <w:kern w:val="0"/>
          <w:sz w:val="24"/>
          <w:szCs w:val="24"/>
        </w:rPr>
        <w:t>关闭超时订单</w:t>
      </w:r>
    </w:p>
    <w:p w14:paraId="572795F4" w14:textId="77777777" w:rsidR="00435E7E" w:rsidRPr="00435E7E" w:rsidRDefault="00435E7E" w:rsidP="00435E7E">
      <w:pPr>
        <w:pStyle w:val="2"/>
        <w:pBdr>
          <w:bottom w:val="single" w:sz="6" w:space="4" w:color="EEEEEE"/>
        </w:pBdr>
        <w:rPr>
          <w:rStyle w:val="md-plain"/>
          <w:rFonts w:eastAsia="宋体"/>
          <w:b w:val="0"/>
          <w:bCs w:val="0"/>
          <w:kern w:val="0"/>
          <w:sz w:val="24"/>
          <w:szCs w:val="24"/>
        </w:rPr>
      </w:pPr>
      <w:r w:rsidRPr="00435E7E">
        <w:rPr>
          <w:rStyle w:val="md-plain"/>
          <w:rFonts w:ascii="Helvetica" w:eastAsia="宋体" w:hAnsi="Helvetica" w:cs="Helvetica"/>
          <w:b w:val="0"/>
          <w:bCs w:val="0"/>
          <w:color w:val="333333"/>
          <w:kern w:val="0"/>
          <w:sz w:val="24"/>
          <w:szCs w:val="24"/>
        </w:rPr>
        <w:t>5.1</w:t>
      </w:r>
      <w:r w:rsidRPr="00435E7E">
        <w:rPr>
          <w:rStyle w:val="md-plain"/>
          <w:rFonts w:ascii="Helvetica" w:eastAsia="宋体" w:hAnsi="Helvetica" w:cs="Helvetica"/>
          <w:b w:val="0"/>
          <w:bCs w:val="0"/>
          <w:color w:val="333333"/>
          <w:kern w:val="0"/>
          <w:sz w:val="24"/>
          <w:szCs w:val="24"/>
        </w:rPr>
        <w:t>分析</w:t>
      </w:r>
    </w:p>
    <w:p w14:paraId="24B09E24" w14:textId="77777777" w:rsidR="00435E7E" w:rsidRPr="00435E7E" w:rsidRDefault="00435E7E" w:rsidP="00435E7E">
      <w:pPr>
        <w:pStyle w:val="md-end-block"/>
        <w:spacing w:before="192" w:beforeAutospacing="0" w:after="192" w:afterAutospacing="0"/>
        <w:rPr>
          <w:rStyle w:val="md-plain"/>
        </w:rPr>
      </w:pPr>
      <w:r>
        <w:rPr>
          <w:rStyle w:val="md-plain"/>
          <w:rFonts w:ascii="Helvetica" w:hAnsi="Helvetica" w:cs="Helvetica"/>
          <w:color w:val="333333"/>
        </w:rPr>
        <w:t>1</w:t>
      </w:r>
      <w:r>
        <w:rPr>
          <w:rStyle w:val="md-plain"/>
          <w:rFonts w:ascii="Helvetica" w:hAnsi="Helvetica" w:cs="Helvetica"/>
          <w:color w:val="333333"/>
        </w:rPr>
        <w:t>、定义</w:t>
      </w:r>
      <w:r>
        <w:rPr>
          <w:rStyle w:val="md-plain"/>
          <w:rFonts w:ascii="Helvetica" w:hAnsi="Helvetica" w:cs="Helvetica"/>
          <w:color w:val="333333"/>
        </w:rPr>
        <w:t>job</w:t>
      </w:r>
      <w:r>
        <w:rPr>
          <w:rStyle w:val="md-plain"/>
          <w:rFonts w:ascii="Helvetica" w:hAnsi="Helvetica" w:cs="Helvetica"/>
          <w:color w:val="333333"/>
        </w:rPr>
        <w:t>扫描订单表：</w:t>
      </w:r>
    </w:p>
    <w:p w14:paraId="26AF9628"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Pr>
          <w:rStyle w:val="md-plain"/>
          <w:rFonts w:ascii="Helvetica" w:hAnsi="Helvetica" w:cs="Helvetica"/>
          <w:color w:val="333333"/>
        </w:rPr>
        <w:t>a</w:t>
      </w:r>
      <w:r>
        <w:rPr>
          <w:rStyle w:val="md-plain"/>
          <w:rFonts w:ascii="Helvetica" w:hAnsi="Helvetica" w:cs="Helvetica"/>
          <w:color w:val="333333"/>
        </w:rPr>
        <w:t>、修改订单的状态为关闭状态、结束时间、关闭时间、修改时间为当前时间</w:t>
      </w:r>
    </w:p>
    <w:p w14:paraId="39205685"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sidRPr="00435E7E">
        <w:rPr>
          <w:rStyle w:val="md-plain"/>
        </w:rPr>
        <w:tab/>
      </w:r>
      <w:r>
        <w:rPr>
          <w:rStyle w:val="md-plain"/>
          <w:rFonts w:ascii="Helvetica" w:hAnsi="Helvetica" w:cs="Helvetica"/>
          <w:color w:val="333333"/>
        </w:rPr>
        <w:t>b</w:t>
      </w:r>
      <w:r>
        <w:rPr>
          <w:rStyle w:val="md-plain"/>
          <w:rFonts w:ascii="Helvetica" w:hAnsi="Helvetica" w:cs="Helvetica"/>
          <w:color w:val="333333"/>
        </w:rPr>
        <w:t>、把订单中商品的库存数量加回去</w:t>
      </w:r>
    </w:p>
    <w:p w14:paraId="28A40BED"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sidRPr="00435E7E">
        <w:rPr>
          <w:rStyle w:val="md-plain"/>
        </w:rPr>
        <w:tab/>
      </w:r>
      <w:r w:rsidRPr="00435E7E">
        <w:rPr>
          <w:rStyle w:val="md-plain"/>
          <w:rFonts w:ascii="Helvetica" w:hAnsi="Helvetica" w:cs="Helvetica"/>
          <w:color w:val="333333"/>
        </w:rPr>
        <w:t>扫描条件：状态是未付款</w:t>
      </w:r>
      <w:r w:rsidRPr="00435E7E">
        <w:rPr>
          <w:rStyle w:val="md-plain"/>
          <w:rFonts w:ascii="Helvetica" w:hAnsi="Helvetica" w:cs="Helvetica"/>
          <w:color w:val="333333"/>
        </w:rPr>
        <w:t xml:space="preserve"> </w:t>
      </w:r>
      <w:r w:rsidRPr="00435E7E">
        <w:rPr>
          <w:rStyle w:val="md-plain"/>
          <w:rFonts w:ascii="Helvetica" w:hAnsi="Helvetica" w:cs="Helvetica"/>
          <w:color w:val="333333"/>
        </w:rPr>
        <w:t>并且</w:t>
      </w:r>
      <w:r w:rsidRPr="00435E7E">
        <w:rPr>
          <w:rStyle w:val="md-plain"/>
          <w:rFonts w:ascii="Helvetica" w:hAnsi="Helvetica" w:cs="Helvetica"/>
          <w:color w:val="333333"/>
        </w:rPr>
        <w:t xml:space="preserve"> </w:t>
      </w:r>
      <w:r w:rsidRPr="00435E7E">
        <w:rPr>
          <w:rStyle w:val="md-plain"/>
          <w:rFonts w:ascii="Helvetica" w:hAnsi="Helvetica" w:cs="Helvetica"/>
          <w:color w:val="333333"/>
        </w:rPr>
        <w:t>创建时间</w:t>
      </w:r>
      <w:r w:rsidRPr="00435E7E">
        <w:rPr>
          <w:rStyle w:val="md-plain"/>
          <w:rFonts w:ascii="Helvetica" w:hAnsi="Helvetica" w:cs="Helvetica"/>
          <w:color w:val="333333"/>
        </w:rPr>
        <w:t xml:space="preserve"> &lt;= </w:t>
      </w:r>
      <w:r w:rsidRPr="00435E7E">
        <w:rPr>
          <w:rStyle w:val="md-plain"/>
          <w:rFonts w:ascii="Helvetica" w:hAnsi="Helvetica" w:cs="Helvetica"/>
          <w:color w:val="333333"/>
        </w:rPr>
        <w:t>当前时间</w:t>
      </w:r>
      <w:r w:rsidRPr="00435E7E">
        <w:rPr>
          <w:rStyle w:val="md-plain"/>
          <w:rFonts w:ascii="Helvetica" w:hAnsi="Helvetica" w:cs="Helvetica"/>
          <w:color w:val="333333"/>
        </w:rPr>
        <w:t xml:space="preserve"> – 2</w:t>
      </w:r>
      <w:r w:rsidRPr="00435E7E">
        <w:rPr>
          <w:rStyle w:val="md-plain"/>
          <w:rFonts w:ascii="Helvetica" w:hAnsi="Helvetica" w:cs="Helvetica"/>
          <w:color w:val="333333"/>
        </w:rPr>
        <w:t>天</w:t>
      </w:r>
      <w:r w:rsidRPr="00435E7E">
        <w:rPr>
          <w:rStyle w:val="md-plain"/>
          <w:rFonts w:ascii="Helvetica" w:hAnsi="Helvetica" w:cs="Helvetica"/>
          <w:color w:val="333333"/>
        </w:rPr>
        <w:t xml:space="preserve"> </w:t>
      </w:r>
      <w:r w:rsidRPr="00435E7E">
        <w:rPr>
          <w:rStyle w:val="md-plain"/>
          <w:rFonts w:ascii="Helvetica" w:hAnsi="Helvetica" w:cs="Helvetica"/>
          <w:color w:val="333333"/>
        </w:rPr>
        <w:t>并且付款方式为在线支付的订单</w:t>
      </w:r>
    </w:p>
    <w:p w14:paraId="386A543F" w14:textId="77777777" w:rsidR="00435E7E" w:rsidRPr="00435E7E" w:rsidRDefault="00435E7E" w:rsidP="00435E7E">
      <w:pPr>
        <w:pStyle w:val="md-end-block"/>
        <w:spacing w:before="192" w:beforeAutospacing="0" w:after="192" w:afterAutospacing="0"/>
        <w:rPr>
          <w:rStyle w:val="md-plain"/>
        </w:rPr>
      </w:pPr>
      <w:r>
        <w:rPr>
          <w:rStyle w:val="md-plain"/>
          <w:rFonts w:ascii="Helvetica" w:hAnsi="Helvetica" w:cs="Helvetica"/>
          <w:color w:val="333333"/>
        </w:rPr>
        <w:t>2</w:t>
      </w:r>
      <w:r>
        <w:rPr>
          <w:rStyle w:val="md-plain"/>
          <w:rFonts w:ascii="Helvetica" w:hAnsi="Helvetica" w:cs="Helvetica"/>
          <w:color w:val="333333"/>
        </w:rPr>
        <w:t>、</w:t>
      </w:r>
      <w:r>
        <w:rPr>
          <w:rStyle w:val="md-plain"/>
          <w:rFonts w:ascii="Helvetica" w:hAnsi="Helvetica" w:cs="Helvetica"/>
          <w:color w:val="333333"/>
        </w:rPr>
        <w:t xml:space="preserve"> </w:t>
      </w:r>
      <w:r>
        <w:rPr>
          <w:rStyle w:val="md-plain"/>
          <w:rFonts w:ascii="Helvetica" w:hAnsi="Helvetica" w:cs="Helvetica"/>
          <w:color w:val="333333"/>
        </w:rPr>
        <w:t>定义触发条件</w:t>
      </w:r>
    </w:p>
    <w:p w14:paraId="622EC3DC"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sidRPr="00435E7E">
        <w:rPr>
          <w:rStyle w:val="md-plain"/>
        </w:rPr>
        <w:tab/>
      </w:r>
      <w:r>
        <w:rPr>
          <w:rStyle w:val="md-plain"/>
          <w:rFonts w:ascii="Helvetica" w:hAnsi="Helvetica" w:cs="Helvetica"/>
          <w:color w:val="333333"/>
        </w:rPr>
        <w:t xml:space="preserve">a) </w:t>
      </w:r>
      <w:r>
        <w:rPr>
          <w:rStyle w:val="md-plain"/>
          <w:rFonts w:ascii="Helvetica" w:hAnsi="Helvetica" w:cs="Helvetica"/>
          <w:color w:val="333333"/>
        </w:rPr>
        <w:t>理论上需要实时触发（性能问题）</w:t>
      </w:r>
    </w:p>
    <w:p w14:paraId="371CB9FF" w14:textId="77777777" w:rsidR="00435E7E" w:rsidRPr="00435E7E" w:rsidRDefault="00435E7E" w:rsidP="00435E7E">
      <w:pPr>
        <w:pStyle w:val="md-end-block"/>
        <w:spacing w:before="192" w:beforeAutospacing="0" w:after="192" w:afterAutospacing="0"/>
        <w:rPr>
          <w:rStyle w:val="md-plain"/>
        </w:rPr>
      </w:pPr>
      <w:r w:rsidRPr="00435E7E">
        <w:rPr>
          <w:rStyle w:val="md-plain"/>
        </w:rPr>
        <w:tab/>
      </w:r>
      <w:r w:rsidRPr="00435E7E">
        <w:rPr>
          <w:rStyle w:val="md-plain"/>
        </w:rPr>
        <w:tab/>
      </w:r>
      <w:r>
        <w:rPr>
          <w:rStyle w:val="md-plain"/>
          <w:rFonts w:ascii="Helvetica" w:hAnsi="Helvetica" w:cs="Helvetica"/>
          <w:color w:val="333333"/>
        </w:rPr>
        <w:t>b) 1</w:t>
      </w:r>
      <w:r>
        <w:rPr>
          <w:rStyle w:val="md-plain"/>
          <w:rFonts w:ascii="Helvetica" w:hAnsi="Helvetica" w:cs="Helvetica"/>
          <w:color w:val="333333"/>
        </w:rPr>
        <w:t>分钟触发一次</w:t>
      </w:r>
      <w:r>
        <w:rPr>
          <w:rStyle w:val="md-plain"/>
          <w:rFonts w:ascii="Helvetica" w:hAnsi="Helvetica" w:cs="Helvetica"/>
          <w:color w:val="333333"/>
        </w:rPr>
        <w:t xml:space="preserve"> </w:t>
      </w:r>
      <w:r w:rsidRPr="00435E7E">
        <w:rPr>
          <w:rStyle w:val="md-plain"/>
          <w:rFonts w:ascii="Helvetica" w:hAnsi="Helvetica" w:cs="Helvetica"/>
        </w:rPr>
        <w:t>0 */1 * * * ?</w:t>
      </w:r>
    </w:p>
    <w:p w14:paraId="59CC2DE8" w14:textId="77777777" w:rsidR="00435E7E" w:rsidRPr="00435E7E" w:rsidRDefault="00435E7E" w:rsidP="00435E7E">
      <w:pPr>
        <w:pStyle w:val="1"/>
        <w:pBdr>
          <w:bottom w:val="single" w:sz="6" w:space="4" w:color="EEEEEE"/>
        </w:pBdr>
        <w:rPr>
          <w:rStyle w:val="md-plain"/>
          <w:b w:val="0"/>
          <w:bCs w:val="0"/>
          <w:kern w:val="0"/>
          <w:sz w:val="24"/>
          <w:szCs w:val="24"/>
        </w:rPr>
      </w:pPr>
      <w:r w:rsidRPr="00435E7E">
        <w:rPr>
          <w:rStyle w:val="md-plain"/>
          <w:rFonts w:ascii="Helvetica" w:hAnsi="Helvetica" w:cs="Helvetica"/>
          <w:b w:val="0"/>
          <w:bCs w:val="0"/>
          <w:color w:val="333333"/>
          <w:kern w:val="0"/>
          <w:sz w:val="24"/>
          <w:szCs w:val="24"/>
        </w:rPr>
        <w:t>quartz</w:t>
      </w:r>
      <w:r w:rsidRPr="00435E7E">
        <w:rPr>
          <w:rStyle w:val="md-plain"/>
          <w:rFonts w:ascii="Helvetica" w:hAnsi="Helvetica" w:cs="Helvetica"/>
          <w:b w:val="0"/>
          <w:bCs w:val="0"/>
          <w:color w:val="333333"/>
          <w:kern w:val="0"/>
          <w:sz w:val="24"/>
          <w:szCs w:val="24"/>
        </w:rPr>
        <w:t>集群任务重复执行问题</w:t>
      </w:r>
    </w:p>
    <w:p w14:paraId="090A0822" w14:textId="77777777" w:rsidR="00435E7E" w:rsidRPr="00435E7E" w:rsidRDefault="00435E7E" w:rsidP="00435E7E">
      <w:pPr>
        <w:pStyle w:val="2"/>
        <w:pBdr>
          <w:bottom w:val="single" w:sz="6" w:space="4" w:color="EEEEEE"/>
        </w:pBdr>
        <w:rPr>
          <w:rStyle w:val="md-plain"/>
          <w:rFonts w:eastAsia="宋体"/>
          <w:b w:val="0"/>
          <w:bCs w:val="0"/>
          <w:kern w:val="0"/>
          <w:sz w:val="24"/>
          <w:szCs w:val="24"/>
        </w:rPr>
      </w:pPr>
      <w:r w:rsidRPr="00435E7E">
        <w:rPr>
          <w:rStyle w:val="md-plain"/>
          <w:rFonts w:ascii="Helvetica" w:eastAsia="宋体" w:hAnsi="Helvetica" w:cs="Helvetica"/>
          <w:b w:val="0"/>
          <w:bCs w:val="0"/>
          <w:color w:val="333333"/>
          <w:kern w:val="0"/>
          <w:sz w:val="24"/>
          <w:szCs w:val="24"/>
        </w:rPr>
        <w:t>6.1.</w:t>
      </w:r>
      <w:r w:rsidRPr="00435E7E">
        <w:rPr>
          <w:rStyle w:val="md-plain"/>
          <w:rFonts w:ascii="Helvetica" w:eastAsia="宋体" w:hAnsi="Helvetica" w:cs="Helvetica"/>
          <w:b w:val="0"/>
          <w:bCs w:val="0"/>
          <w:color w:val="333333"/>
          <w:kern w:val="0"/>
          <w:sz w:val="24"/>
          <w:szCs w:val="24"/>
        </w:rPr>
        <w:t>分析</w:t>
      </w:r>
    </w:p>
    <w:p w14:paraId="60E6B493" w14:textId="77777777" w:rsidR="00435E7E" w:rsidRPr="00435E7E" w:rsidRDefault="00435E7E" w:rsidP="00435E7E">
      <w:pPr>
        <w:pStyle w:val="md-end-block"/>
        <w:spacing w:before="192" w:beforeAutospacing="0" w:after="192" w:afterAutospacing="0"/>
        <w:rPr>
          <w:rStyle w:val="md-plain"/>
        </w:rPr>
      </w:pPr>
      <w:r>
        <w:rPr>
          <w:rStyle w:val="md-plain"/>
          <w:rFonts w:ascii="Helvetica" w:hAnsi="Helvetica" w:cs="Helvetica"/>
          <w:color w:val="333333"/>
        </w:rPr>
        <w:t xml:space="preserve">quartz </w:t>
      </w:r>
      <w:r>
        <w:rPr>
          <w:rStyle w:val="md-plain"/>
          <w:rFonts w:ascii="Helvetica" w:hAnsi="Helvetica" w:cs="Helvetica"/>
          <w:color w:val="333333"/>
        </w:rPr>
        <w:t>在集群的时候，任务会出现重复执行的情况：</w:t>
      </w:r>
    </w:p>
    <w:p w14:paraId="1B2CDB9E" w14:textId="4AF81B07" w:rsidR="0099660F" w:rsidRPr="00435E7E" w:rsidRDefault="00435E7E" w:rsidP="0099660F">
      <w:pPr>
        <w:rPr>
          <w:rStyle w:val="md-plain"/>
          <w:rFonts w:eastAsia="宋体"/>
          <w:kern w:val="0"/>
          <w:sz w:val="24"/>
          <w:szCs w:val="24"/>
        </w:rPr>
      </w:pPr>
      <w:r w:rsidRPr="00435E7E">
        <w:rPr>
          <w:rStyle w:val="md-plain"/>
          <w:rFonts w:eastAsia="宋体"/>
          <w:kern w:val="0"/>
          <w:sz w:val="24"/>
          <w:szCs w:val="24"/>
        </w:rPr>
        <w:t>使用</w:t>
      </w:r>
      <w:proofErr w:type="spellStart"/>
      <w:r w:rsidRPr="00435E7E">
        <w:rPr>
          <w:rStyle w:val="md-plain"/>
          <w:rFonts w:eastAsia="宋体"/>
          <w:kern w:val="0"/>
          <w:sz w:val="24"/>
          <w:szCs w:val="24"/>
        </w:rPr>
        <w:t>redis</w:t>
      </w:r>
      <w:proofErr w:type="spellEnd"/>
      <w:r w:rsidRPr="00435E7E">
        <w:rPr>
          <w:rStyle w:val="md-plain"/>
          <w:rFonts w:eastAsia="宋体"/>
          <w:kern w:val="0"/>
          <w:sz w:val="24"/>
          <w:szCs w:val="24"/>
        </w:rPr>
        <w:t>分布式锁解决</w:t>
      </w:r>
      <w:r w:rsidRPr="00435E7E">
        <w:rPr>
          <w:rStyle w:val="md-plain"/>
          <w:rFonts w:eastAsia="宋体"/>
          <w:kern w:val="0"/>
          <w:sz w:val="24"/>
          <w:szCs w:val="24"/>
        </w:rPr>
        <w:t xml:space="preserve">quartz </w:t>
      </w:r>
      <w:r w:rsidRPr="00435E7E">
        <w:rPr>
          <w:rStyle w:val="md-plain"/>
          <w:rFonts w:eastAsia="宋体"/>
          <w:kern w:val="0"/>
          <w:sz w:val="24"/>
          <w:szCs w:val="24"/>
        </w:rPr>
        <w:t>集群任务重复执行的问题</w:t>
      </w:r>
    </w:p>
    <w:p w14:paraId="2B31B6BB" w14:textId="23621487" w:rsidR="00435E7E" w:rsidRDefault="00435E7E" w:rsidP="0099660F">
      <w:pPr>
        <w:rPr>
          <w:rStyle w:val="md-plain"/>
          <w:rFonts w:eastAsia="宋体"/>
          <w:kern w:val="0"/>
          <w:sz w:val="24"/>
          <w:szCs w:val="24"/>
        </w:rPr>
      </w:pPr>
      <w:r w:rsidRPr="00435E7E">
        <w:rPr>
          <w:rStyle w:val="md-plain"/>
          <w:rFonts w:eastAsia="宋体"/>
          <w:kern w:val="0"/>
          <w:sz w:val="24"/>
          <w:szCs w:val="24"/>
        </w:rPr>
        <w:t>拷贝</w:t>
      </w:r>
      <w:proofErr w:type="spellStart"/>
      <w:r w:rsidRPr="00435E7E">
        <w:rPr>
          <w:rStyle w:val="md-plain"/>
          <w:rFonts w:eastAsia="宋体"/>
          <w:kern w:val="0"/>
          <w:sz w:val="24"/>
          <w:szCs w:val="24"/>
        </w:rPr>
        <w:t>usian_order_service</w:t>
      </w:r>
      <w:proofErr w:type="spellEnd"/>
      <w:r w:rsidRPr="00435E7E">
        <w:rPr>
          <w:rStyle w:val="md-plain"/>
          <w:rFonts w:eastAsia="宋体"/>
          <w:kern w:val="0"/>
          <w:sz w:val="24"/>
          <w:szCs w:val="24"/>
        </w:rPr>
        <w:t>，测试是否存在重复关闭订单的问题</w:t>
      </w:r>
    </w:p>
    <w:p w14:paraId="04BA38AB" w14:textId="19F9E21C" w:rsidR="009C5828" w:rsidRDefault="009C5828" w:rsidP="0099660F">
      <w:pPr>
        <w:rPr>
          <w:rStyle w:val="md-plain"/>
          <w:rFonts w:eastAsia="宋体"/>
          <w:kern w:val="0"/>
          <w:sz w:val="24"/>
          <w:szCs w:val="24"/>
        </w:rPr>
      </w:pPr>
    </w:p>
    <w:p w14:paraId="22641754" w14:textId="74DFAC1B" w:rsidR="005E4960" w:rsidRDefault="005E4960" w:rsidP="0099660F">
      <w:pPr>
        <w:rPr>
          <w:rStyle w:val="md-plain"/>
          <w:rFonts w:eastAsia="宋体"/>
          <w:kern w:val="0"/>
          <w:sz w:val="24"/>
          <w:szCs w:val="24"/>
        </w:rPr>
      </w:pPr>
    </w:p>
    <w:p w14:paraId="43DA89A9" w14:textId="77777777" w:rsidR="005E4960" w:rsidRDefault="005E4960" w:rsidP="0099660F">
      <w:pPr>
        <w:rPr>
          <w:rStyle w:val="md-plain"/>
          <w:rFonts w:eastAsia="宋体"/>
          <w:kern w:val="0"/>
          <w:sz w:val="24"/>
          <w:szCs w:val="24"/>
        </w:rPr>
      </w:pPr>
    </w:p>
    <w:p w14:paraId="6686F1C9"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1</w:t>
      </w:r>
      <w:r w:rsidRPr="009C5828">
        <w:rPr>
          <w:rStyle w:val="md-plain"/>
          <w:rFonts w:ascii="Helvetica" w:eastAsia="宋体" w:hAnsi="Helvetica" w:cs="Helvetica"/>
          <w:color w:val="333333"/>
          <w:kern w:val="0"/>
          <w:sz w:val="24"/>
          <w:szCs w:val="24"/>
        </w:rPr>
        <w:t>，事务的介绍</w:t>
      </w:r>
      <w:r w:rsidRPr="009C5828">
        <w:rPr>
          <w:rStyle w:val="md-plain"/>
          <w:rFonts w:ascii="Helvetica" w:eastAsia="宋体" w:hAnsi="Helvetica" w:cs="Helvetica"/>
          <w:color w:val="333333"/>
          <w:kern w:val="0"/>
          <w:sz w:val="24"/>
          <w:szCs w:val="24"/>
        </w:rPr>
        <w:t xml:space="preserve">  </w:t>
      </w:r>
    </w:p>
    <w:p w14:paraId="61F691B2" w14:textId="65695356" w:rsid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同时执行多条</w:t>
      </w:r>
      <w:proofErr w:type="spellStart"/>
      <w:r w:rsidRPr="009C5828">
        <w:rPr>
          <w:rStyle w:val="md-plain"/>
          <w:rFonts w:ascii="Helvetica" w:eastAsia="宋体" w:hAnsi="Helvetica" w:cs="Helvetica"/>
          <w:color w:val="333333"/>
          <w:kern w:val="0"/>
          <w:sz w:val="24"/>
          <w:szCs w:val="24"/>
        </w:rPr>
        <w:t>sql</w:t>
      </w:r>
      <w:proofErr w:type="spellEnd"/>
      <w:r w:rsidRPr="009C5828">
        <w:rPr>
          <w:rStyle w:val="md-plain"/>
          <w:rFonts w:ascii="Helvetica" w:eastAsia="宋体" w:hAnsi="Helvetica" w:cs="Helvetica"/>
          <w:color w:val="333333"/>
          <w:kern w:val="0"/>
          <w:sz w:val="24"/>
          <w:szCs w:val="24"/>
        </w:rPr>
        <w:t>语句，既同时完成，又同时失败</w:t>
      </w:r>
      <w:r w:rsidRPr="009C5828">
        <w:rPr>
          <w:rStyle w:val="md-plain"/>
          <w:rFonts w:ascii="Helvetica" w:eastAsia="宋体" w:hAnsi="Helvetica" w:cs="Helvetica"/>
          <w:color w:val="333333"/>
          <w:kern w:val="0"/>
          <w:sz w:val="24"/>
          <w:szCs w:val="24"/>
        </w:rPr>
        <w:t xml:space="preserve">  </w:t>
      </w:r>
    </w:p>
    <w:p w14:paraId="209C5852"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hint="eastAsia"/>
          <w:color w:val="333333"/>
          <w:kern w:val="0"/>
          <w:sz w:val="24"/>
          <w:szCs w:val="24"/>
        </w:rPr>
        <w:t>原子性（</w:t>
      </w:r>
      <w:r w:rsidRPr="00B759CA">
        <w:rPr>
          <w:rStyle w:val="md-plain"/>
          <w:rFonts w:ascii="Helvetica" w:eastAsia="宋体" w:hAnsi="Helvetica" w:cs="Helvetica"/>
          <w:color w:val="333333"/>
          <w:kern w:val="0"/>
          <w:sz w:val="24"/>
          <w:szCs w:val="24"/>
        </w:rPr>
        <w:t>Atomicity</w:t>
      </w:r>
      <w:r w:rsidRPr="00B759CA">
        <w:rPr>
          <w:rStyle w:val="md-plain"/>
          <w:rFonts w:ascii="Helvetica" w:eastAsia="宋体" w:hAnsi="Helvetica" w:cs="Helvetica"/>
          <w:color w:val="333333"/>
          <w:kern w:val="0"/>
          <w:sz w:val="24"/>
          <w:szCs w:val="24"/>
        </w:rPr>
        <w:t>）</w:t>
      </w:r>
    </w:p>
    <w:p w14:paraId="28F4FB8F"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color w:val="333333"/>
          <w:kern w:val="0"/>
          <w:sz w:val="24"/>
          <w:szCs w:val="24"/>
        </w:rPr>
        <w:t xml:space="preserve">       </w:t>
      </w:r>
      <w:r w:rsidRPr="00B759CA">
        <w:rPr>
          <w:rStyle w:val="md-plain"/>
          <w:rFonts w:ascii="Helvetica" w:eastAsia="宋体" w:hAnsi="Helvetica" w:cs="Helvetica"/>
          <w:color w:val="333333"/>
          <w:kern w:val="0"/>
          <w:sz w:val="24"/>
          <w:szCs w:val="24"/>
        </w:rPr>
        <w:t>要么都执行，要么都不执行</w:t>
      </w:r>
    </w:p>
    <w:p w14:paraId="59637883" w14:textId="77777777" w:rsidR="00B759CA" w:rsidRPr="00B759CA" w:rsidRDefault="00B759CA" w:rsidP="00B759CA">
      <w:pPr>
        <w:rPr>
          <w:rStyle w:val="md-plain"/>
          <w:rFonts w:ascii="Helvetica" w:eastAsia="宋体" w:hAnsi="Helvetica" w:cs="Helvetica"/>
          <w:color w:val="333333"/>
          <w:kern w:val="0"/>
          <w:sz w:val="24"/>
          <w:szCs w:val="24"/>
        </w:rPr>
      </w:pPr>
    </w:p>
    <w:p w14:paraId="58131214"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hint="eastAsia"/>
          <w:color w:val="333333"/>
          <w:kern w:val="0"/>
          <w:sz w:val="24"/>
          <w:szCs w:val="24"/>
        </w:rPr>
        <w:t>一致性（</w:t>
      </w:r>
      <w:r w:rsidRPr="00B759CA">
        <w:rPr>
          <w:rStyle w:val="md-plain"/>
          <w:rFonts w:ascii="Helvetica" w:eastAsia="宋体" w:hAnsi="Helvetica" w:cs="Helvetica"/>
          <w:color w:val="333333"/>
          <w:kern w:val="0"/>
          <w:sz w:val="24"/>
          <w:szCs w:val="24"/>
        </w:rPr>
        <w:t>Consistency</w:t>
      </w:r>
      <w:r w:rsidRPr="00B759CA">
        <w:rPr>
          <w:rStyle w:val="md-plain"/>
          <w:rFonts w:ascii="Helvetica" w:eastAsia="宋体" w:hAnsi="Helvetica" w:cs="Helvetica"/>
          <w:color w:val="333333"/>
          <w:kern w:val="0"/>
          <w:sz w:val="24"/>
          <w:szCs w:val="24"/>
        </w:rPr>
        <w:t>）</w:t>
      </w:r>
    </w:p>
    <w:p w14:paraId="6EA976F5"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color w:val="333333"/>
          <w:kern w:val="0"/>
          <w:sz w:val="24"/>
          <w:szCs w:val="24"/>
        </w:rPr>
        <w:t xml:space="preserve">       </w:t>
      </w:r>
      <w:r w:rsidRPr="00B759CA">
        <w:rPr>
          <w:rStyle w:val="md-plain"/>
          <w:rFonts w:ascii="Helvetica" w:eastAsia="宋体" w:hAnsi="Helvetica" w:cs="Helvetica"/>
          <w:color w:val="333333"/>
          <w:kern w:val="0"/>
          <w:sz w:val="24"/>
          <w:szCs w:val="24"/>
        </w:rPr>
        <w:t>事务前后的数据都是正确的</w:t>
      </w:r>
    </w:p>
    <w:p w14:paraId="76459235" w14:textId="77777777" w:rsidR="00B759CA" w:rsidRPr="00B759CA" w:rsidRDefault="00B759CA" w:rsidP="00B759CA">
      <w:pPr>
        <w:rPr>
          <w:rStyle w:val="md-plain"/>
          <w:rFonts w:ascii="Helvetica" w:eastAsia="宋体" w:hAnsi="Helvetica" w:cs="Helvetica"/>
          <w:color w:val="333333"/>
          <w:kern w:val="0"/>
          <w:sz w:val="24"/>
          <w:szCs w:val="24"/>
        </w:rPr>
      </w:pPr>
    </w:p>
    <w:p w14:paraId="6606E92C"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hint="eastAsia"/>
          <w:color w:val="333333"/>
          <w:kern w:val="0"/>
          <w:sz w:val="24"/>
          <w:szCs w:val="24"/>
        </w:rPr>
        <w:t>隔离性（</w:t>
      </w:r>
      <w:r w:rsidRPr="00B759CA">
        <w:rPr>
          <w:rStyle w:val="md-plain"/>
          <w:rFonts w:ascii="Helvetica" w:eastAsia="宋体" w:hAnsi="Helvetica" w:cs="Helvetica"/>
          <w:color w:val="333333"/>
          <w:kern w:val="0"/>
          <w:sz w:val="24"/>
          <w:szCs w:val="24"/>
        </w:rPr>
        <w:t>Isolation</w:t>
      </w:r>
      <w:r w:rsidRPr="00B759CA">
        <w:rPr>
          <w:rStyle w:val="md-plain"/>
          <w:rFonts w:ascii="Helvetica" w:eastAsia="宋体" w:hAnsi="Helvetica" w:cs="Helvetica"/>
          <w:color w:val="333333"/>
          <w:kern w:val="0"/>
          <w:sz w:val="24"/>
          <w:szCs w:val="24"/>
        </w:rPr>
        <w:t>）</w:t>
      </w:r>
    </w:p>
    <w:p w14:paraId="322C28CF"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color w:val="333333"/>
          <w:kern w:val="0"/>
          <w:sz w:val="24"/>
          <w:szCs w:val="24"/>
        </w:rPr>
        <w:t xml:space="preserve">      </w:t>
      </w:r>
      <w:r w:rsidRPr="00B759CA">
        <w:rPr>
          <w:rStyle w:val="md-plain"/>
          <w:rFonts w:ascii="Helvetica" w:eastAsia="宋体" w:hAnsi="Helvetica" w:cs="Helvetica"/>
          <w:color w:val="333333"/>
          <w:kern w:val="0"/>
          <w:sz w:val="24"/>
          <w:szCs w:val="24"/>
        </w:rPr>
        <w:t>事物之间相互隔离，互不干扰（并发执行的事务彼此无法看到对方的中间状态）</w:t>
      </w:r>
    </w:p>
    <w:p w14:paraId="63264F49" w14:textId="77777777" w:rsidR="00B759CA" w:rsidRPr="00B759CA" w:rsidRDefault="00B759CA" w:rsidP="00B759CA">
      <w:pPr>
        <w:rPr>
          <w:rStyle w:val="md-plain"/>
          <w:rFonts w:ascii="Helvetica" w:eastAsia="宋体" w:hAnsi="Helvetica" w:cs="Helvetica"/>
          <w:color w:val="333333"/>
          <w:kern w:val="0"/>
          <w:sz w:val="24"/>
          <w:szCs w:val="24"/>
        </w:rPr>
      </w:pPr>
    </w:p>
    <w:p w14:paraId="4FBC854D" w14:textId="77777777" w:rsidR="00B759CA" w:rsidRPr="00B759CA"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hint="eastAsia"/>
          <w:color w:val="333333"/>
          <w:kern w:val="0"/>
          <w:sz w:val="24"/>
          <w:szCs w:val="24"/>
        </w:rPr>
        <w:t>持久性（</w:t>
      </w:r>
      <w:r w:rsidRPr="00B759CA">
        <w:rPr>
          <w:rStyle w:val="md-plain"/>
          <w:rFonts w:ascii="Helvetica" w:eastAsia="宋体" w:hAnsi="Helvetica" w:cs="Helvetica"/>
          <w:color w:val="333333"/>
          <w:kern w:val="0"/>
          <w:sz w:val="24"/>
          <w:szCs w:val="24"/>
        </w:rPr>
        <w:t>Durability</w:t>
      </w:r>
      <w:r w:rsidRPr="00B759CA">
        <w:rPr>
          <w:rStyle w:val="md-plain"/>
          <w:rFonts w:ascii="Helvetica" w:eastAsia="宋体" w:hAnsi="Helvetica" w:cs="Helvetica"/>
          <w:color w:val="333333"/>
          <w:kern w:val="0"/>
          <w:sz w:val="24"/>
          <w:szCs w:val="24"/>
        </w:rPr>
        <w:t>）</w:t>
      </w:r>
    </w:p>
    <w:p w14:paraId="14AF0068" w14:textId="0E52B663" w:rsidR="00B759CA" w:rsidRPr="009C5828" w:rsidRDefault="00B759CA" w:rsidP="00B759CA">
      <w:pPr>
        <w:rPr>
          <w:rStyle w:val="md-plain"/>
          <w:rFonts w:ascii="Helvetica" w:eastAsia="宋体" w:hAnsi="Helvetica" w:cs="Helvetica"/>
          <w:color w:val="333333"/>
          <w:kern w:val="0"/>
          <w:sz w:val="24"/>
          <w:szCs w:val="24"/>
        </w:rPr>
      </w:pPr>
      <w:r w:rsidRPr="00B759CA">
        <w:rPr>
          <w:rStyle w:val="md-plain"/>
          <w:rFonts w:ascii="Helvetica" w:eastAsia="宋体" w:hAnsi="Helvetica" w:cs="Helvetica"/>
          <w:color w:val="333333"/>
          <w:kern w:val="0"/>
          <w:sz w:val="24"/>
          <w:szCs w:val="24"/>
        </w:rPr>
        <w:t xml:space="preserve">       </w:t>
      </w:r>
      <w:r w:rsidRPr="00B759CA">
        <w:rPr>
          <w:rStyle w:val="md-plain"/>
          <w:rFonts w:ascii="Helvetica" w:eastAsia="宋体" w:hAnsi="Helvetica" w:cs="Helvetica"/>
          <w:color w:val="333333"/>
          <w:kern w:val="0"/>
          <w:sz w:val="24"/>
          <w:szCs w:val="24"/>
        </w:rPr>
        <w:t>事务一旦提交不可再回滚</w:t>
      </w:r>
    </w:p>
    <w:p w14:paraId="4B404629"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2</w:t>
      </w:r>
      <w:r w:rsidRPr="009C5828">
        <w:rPr>
          <w:rStyle w:val="md-plain"/>
          <w:rFonts w:ascii="Helvetica" w:eastAsia="宋体" w:hAnsi="Helvetica" w:cs="Helvetica"/>
          <w:color w:val="333333"/>
          <w:kern w:val="0"/>
          <w:sz w:val="24"/>
          <w:szCs w:val="24"/>
        </w:rPr>
        <w:t>，本地事务</w:t>
      </w:r>
      <w:r w:rsidRPr="009C5828">
        <w:rPr>
          <w:rStyle w:val="md-plain"/>
          <w:rFonts w:ascii="Helvetica" w:eastAsia="宋体" w:hAnsi="Helvetica" w:cs="Helvetica"/>
          <w:color w:val="333333"/>
          <w:kern w:val="0"/>
          <w:sz w:val="24"/>
          <w:szCs w:val="24"/>
        </w:rPr>
        <w:t xml:space="preserve">  </w:t>
      </w:r>
    </w:p>
    <w:p w14:paraId="2738C3E4" w14:textId="77777777" w:rsidR="00B759CA"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数据库控制事务</w:t>
      </w:r>
      <w:proofErr w:type="spellStart"/>
      <w:r w:rsidRPr="009C5828">
        <w:rPr>
          <w:rStyle w:val="md-plain"/>
          <w:rFonts w:ascii="Helvetica" w:eastAsia="宋体" w:hAnsi="Helvetica" w:cs="Helvetica"/>
          <w:color w:val="333333"/>
          <w:kern w:val="0"/>
          <w:sz w:val="24"/>
          <w:szCs w:val="24"/>
        </w:rPr>
        <w:t>jdbc</w:t>
      </w:r>
      <w:proofErr w:type="spellEnd"/>
      <w:r w:rsidRPr="009C5828">
        <w:rPr>
          <w:rStyle w:val="md-plain"/>
          <w:rFonts w:ascii="Helvetica" w:eastAsia="宋体" w:hAnsi="Helvetica" w:cs="Helvetica"/>
          <w:color w:val="333333"/>
          <w:kern w:val="0"/>
          <w:sz w:val="24"/>
          <w:szCs w:val="24"/>
        </w:rPr>
        <w:t>控制事务</w:t>
      </w:r>
      <w:proofErr w:type="spellStart"/>
      <w:r w:rsidRPr="009C5828">
        <w:rPr>
          <w:rStyle w:val="md-plain"/>
          <w:rFonts w:ascii="Helvetica" w:eastAsia="宋体" w:hAnsi="Helvetica" w:cs="Helvetica"/>
          <w:color w:val="333333"/>
          <w:kern w:val="0"/>
          <w:sz w:val="24"/>
          <w:szCs w:val="24"/>
        </w:rPr>
        <w:t>aop</w:t>
      </w:r>
      <w:proofErr w:type="spellEnd"/>
      <w:r w:rsidRPr="009C5828">
        <w:rPr>
          <w:rStyle w:val="md-plain"/>
          <w:rFonts w:ascii="Helvetica" w:eastAsia="宋体" w:hAnsi="Helvetica" w:cs="Helvetica"/>
          <w:color w:val="333333"/>
          <w:kern w:val="0"/>
          <w:sz w:val="24"/>
          <w:szCs w:val="24"/>
        </w:rPr>
        <w:t>控制事务</w:t>
      </w:r>
      <w:r w:rsidRPr="009C5828">
        <w:rPr>
          <w:rStyle w:val="md-plain"/>
          <w:rFonts w:ascii="Helvetica" w:eastAsia="宋体" w:hAnsi="Helvetica" w:cs="Helvetica"/>
          <w:color w:val="333333"/>
          <w:kern w:val="0"/>
          <w:sz w:val="24"/>
          <w:szCs w:val="24"/>
        </w:rPr>
        <w:t xml:space="preserve"> </w:t>
      </w:r>
    </w:p>
    <w:p w14:paraId="7BD06D54" w14:textId="6D465C97" w:rsidR="009C5828" w:rsidRPr="009C5828" w:rsidRDefault="00B759CA" w:rsidP="009C5828">
      <w:pPr>
        <w:rPr>
          <w:rStyle w:val="md-plain"/>
          <w:rFonts w:ascii="Helvetica" w:eastAsia="宋体" w:hAnsi="Helvetica" w:cs="Helvetica"/>
          <w:color w:val="333333"/>
          <w:kern w:val="0"/>
          <w:sz w:val="24"/>
          <w:szCs w:val="24"/>
        </w:rPr>
      </w:pPr>
      <w:r>
        <w:rPr>
          <w:rFonts w:ascii="Helvetica" w:hAnsi="Helvetica" w:cs="Helvetica"/>
          <w:color w:val="333333"/>
          <w:shd w:val="clear" w:color="auto" w:fill="FFFFFF"/>
        </w:rPr>
        <w:t>在计算机系统中，更多的是通过关系型数据库来控制事务，这是利用数据库本身的事务特性来实现的，因此叫数据库事务，由于应用主要靠关系数据库来控制事务，而数据库通常和应用在同一个服务器，所以基于关系型数据库的事务又被称为本地事务。</w:t>
      </w:r>
      <w:r w:rsidR="009C5828" w:rsidRPr="009C5828">
        <w:rPr>
          <w:rStyle w:val="md-plain"/>
          <w:rFonts w:ascii="Helvetica" w:eastAsia="宋体" w:hAnsi="Helvetica" w:cs="Helvetica"/>
          <w:color w:val="333333"/>
          <w:kern w:val="0"/>
          <w:sz w:val="24"/>
          <w:szCs w:val="24"/>
        </w:rPr>
        <w:t xml:space="preserve"> </w:t>
      </w:r>
    </w:p>
    <w:p w14:paraId="05FF38F0"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3</w:t>
      </w:r>
      <w:r w:rsidRPr="009C5828">
        <w:rPr>
          <w:rStyle w:val="md-plain"/>
          <w:rFonts w:ascii="Helvetica" w:eastAsia="宋体" w:hAnsi="Helvetica" w:cs="Helvetica"/>
          <w:color w:val="333333"/>
          <w:kern w:val="0"/>
          <w:sz w:val="24"/>
          <w:szCs w:val="24"/>
        </w:rPr>
        <w:t>，分布式事务</w:t>
      </w:r>
      <w:r w:rsidRPr="009C5828">
        <w:rPr>
          <w:rStyle w:val="md-plain"/>
          <w:rFonts w:ascii="Helvetica" w:eastAsia="宋体" w:hAnsi="Helvetica" w:cs="Helvetica"/>
          <w:color w:val="333333"/>
          <w:kern w:val="0"/>
          <w:sz w:val="24"/>
          <w:szCs w:val="24"/>
        </w:rPr>
        <w:t xml:space="preserve">  </w:t>
      </w:r>
    </w:p>
    <w:p w14:paraId="2B3807C3" w14:textId="3F5B0D95" w:rsid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把一个应用合并可独立部署的多个服务，因此需要服务与服务之间的远程协作才能完成实务操作</w:t>
      </w:r>
      <w:r w:rsidRPr="009C5828">
        <w:rPr>
          <w:rStyle w:val="md-plain"/>
          <w:rFonts w:ascii="Helvetica" w:eastAsia="宋体" w:hAnsi="Helvetica" w:cs="Helvetica"/>
          <w:color w:val="333333"/>
          <w:kern w:val="0"/>
          <w:sz w:val="24"/>
          <w:szCs w:val="24"/>
        </w:rPr>
        <w:t xml:space="preserve">  </w:t>
      </w:r>
    </w:p>
    <w:p w14:paraId="2324E95E" w14:textId="5A1985A0" w:rsidR="00B759CA" w:rsidRDefault="00B759CA" w:rsidP="009C5828">
      <w:pPr>
        <w:rPr>
          <w:rStyle w:val="md-plain"/>
          <w:rFonts w:ascii="Helvetica" w:eastAsia="宋体" w:hAnsi="Helvetica" w:cs="Helvetica"/>
          <w:color w:val="333333"/>
          <w:kern w:val="0"/>
          <w:sz w:val="24"/>
          <w:szCs w:val="24"/>
        </w:rPr>
      </w:pPr>
    </w:p>
    <w:p w14:paraId="20283A19" w14:textId="1C212722" w:rsidR="00B759CA" w:rsidRPr="009C5828" w:rsidRDefault="00B759CA" w:rsidP="009C5828">
      <w:pPr>
        <w:rPr>
          <w:rStyle w:val="md-plain"/>
          <w:rFonts w:ascii="Helvetica" w:eastAsia="宋体" w:hAnsi="Helvetica" w:cs="Helvetica"/>
          <w:color w:val="333333"/>
          <w:kern w:val="0"/>
          <w:sz w:val="24"/>
          <w:szCs w:val="24"/>
        </w:rPr>
      </w:pPr>
      <w:r>
        <w:rPr>
          <w:rStyle w:val="md-plain"/>
          <w:rFonts w:ascii="Helvetica" w:hAnsi="Helvetica" w:cs="Helvetica"/>
          <w:color w:val="333333"/>
          <w:shd w:val="clear" w:color="auto" w:fill="FFFFFF"/>
        </w:rPr>
        <w:t>分布式系统会把一个应用系统拆分为可独立部署的多个服务，因此需要服务与服务之间远程协作才能完成事务操作，这种分布式系统环境下由不同的服务之间通过网络远程协作完成事务称之为</w:t>
      </w:r>
      <w:r>
        <w:rPr>
          <w:rStyle w:val="md-plain"/>
          <w:rFonts w:ascii="Helvetica" w:hAnsi="Helvetica" w:cs="Helvetica"/>
          <w:b/>
          <w:bCs/>
          <w:color w:val="333333"/>
          <w:shd w:val="clear" w:color="auto" w:fill="FFFFFF"/>
        </w:rPr>
        <w:t>分布式事务</w:t>
      </w:r>
      <w:r>
        <w:rPr>
          <w:rStyle w:val="md-plain"/>
          <w:rFonts w:ascii="Helvetica" w:hAnsi="Helvetica" w:cs="Helvetica"/>
          <w:color w:val="333333"/>
          <w:shd w:val="clear" w:color="auto" w:fill="FFFFFF"/>
        </w:rPr>
        <w:t>，例如用户注册送积分事务、创建订单减库存事务，银行转账事务等都是分布式事务。</w:t>
      </w:r>
    </w:p>
    <w:p w14:paraId="1F8E7CA3"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4</w:t>
      </w:r>
      <w:r w:rsidRPr="009C5828">
        <w:rPr>
          <w:rStyle w:val="md-plain"/>
          <w:rFonts w:ascii="Helvetica" w:eastAsia="宋体" w:hAnsi="Helvetica" w:cs="Helvetica"/>
          <w:color w:val="333333"/>
          <w:kern w:val="0"/>
          <w:sz w:val="24"/>
          <w:szCs w:val="24"/>
        </w:rPr>
        <w:t>，分布式事务产生的场景</w:t>
      </w:r>
      <w:r w:rsidRPr="009C5828">
        <w:rPr>
          <w:rStyle w:val="md-plain"/>
          <w:rFonts w:ascii="Helvetica" w:eastAsia="宋体" w:hAnsi="Helvetica" w:cs="Helvetica"/>
          <w:color w:val="333333"/>
          <w:kern w:val="0"/>
          <w:sz w:val="24"/>
          <w:szCs w:val="24"/>
        </w:rPr>
        <w:t xml:space="preserve">  </w:t>
      </w:r>
    </w:p>
    <w:p w14:paraId="385046EB"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两个服务</w:t>
      </w:r>
      <w:r w:rsidRPr="009C5828">
        <w:rPr>
          <w:rStyle w:val="md-plain"/>
          <w:rFonts w:ascii="Helvetica" w:eastAsia="宋体" w:hAnsi="Helvetica" w:cs="Helvetica"/>
          <w:color w:val="333333"/>
          <w:kern w:val="0"/>
          <w:sz w:val="24"/>
          <w:szCs w:val="24"/>
        </w:rPr>
        <w:t>---</w:t>
      </w:r>
      <w:r w:rsidRPr="009C5828">
        <w:rPr>
          <w:rStyle w:val="md-plain"/>
          <w:rFonts w:ascii="Helvetica" w:eastAsia="宋体" w:hAnsi="Helvetica" w:cs="Helvetica"/>
          <w:color w:val="333333"/>
          <w:kern w:val="0"/>
          <w:sz w:val="24"/>
          <w:szCs w:val="24"/>
        </w:rPr>
        <w:t>一个数据库</w:t>
      </w:r>
      <w:r w:rsidRPr="009C5828">
        <w:rPr>
          <w:rStyle w:val="md-plain"/>
          <w:rFonts w:ascii="Helvetica" w:eastAsia="宋体" w:hAnsi="Helvetica" w:cs="Helvetica"/>
          <w:color w:val="333333"/>
          <w:kern w:val="0"/>
          <w:sz w:val="24"/>
          <w:szCs w:val="24"/>
        </w:rPr>
        <w:t xml:space="preserve">  </w:t>
      </w:r>
    </w:p>
    <w:p w14:paraId="7ABD66B5"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一个服务</w:t>
      </w:r>
      <w:r w:rsidRPr="009C5828">
        <w:rPr>
          <w:rStyle w:val="md-plain"/>
          <w:rFonts w:ascii="Helvetica" w:eastAsia="宋体" w:hAnsi="Helvetica" w:cs="Helvetica"/>
          <w:color w:val="333333"/>
          <w:kern w:val="0"/>
          <w:sz w:val="24"/>
          <w:szCs w:val="24"/>
        </w:rPr>
        <w:t>---</w:t>
      </w:r>
      <w:r w:rsidRPr="009C5828">
        <w:rPr>
          <w:rStyle w:val="md-plain"/>
          <w:rFonts w:ascii="Helvetica" w:eastAsia="宋体" w:hAnsi="Helvetica" w:cs="Helvetica"/>
          <w:color w:val="333333"/>
          <w:kern w:val="0"/>
          <w:sz w:val="24"/>
          <w:szCs w:val="24"/>
        </w:rPr>
        <w:t>多个数据库</w:t>
      </w:r>
      <w:r w:rsidRPr="009C5828">
        <w:rPr>
          <w:rStyle w:val="md-plain"/>
          <w:rFonts w:ascii="Helvetica" w:eastAsia="宋体" w:hAnsi="Helvetica" w:cs="Helvetica"/>
          <w:color w:val="333333"/>
          <w:kern w:val="0"/>
          <w:sz w:val="24"/>
          <w:szCs w:val="24"/>
        </w:rPr>
        <w:t xml:space="preserve">  </w:t>
      </w:r>
    </w:p>
    <w:p w14:paraId="4F1A1694" w14:textId="3EE70CF8" w:rsid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5</w:t>
      </w:r>
      <w:r w:rsidRPr="009C5828">
        <w:rPr>
          <w:rStyle w:val="md-plain"/>
          <w:rFonts w:ascii="Helvetica" w:eastAsia="宋体" w:hAnsi="Helvetica" w:cs="Helvetica"/>
          <w:color w:val="333333"/>
          <w:kern w:val="0"/>
          <w:sz w:val="24"/>
          <w:szCs w:val="24"/>
        </w:rPr>
        <w:t>，</w:t>
      </w:r>
      <w:r w:rsidRPr="009C5828">
        <w:rPr>
          <w:rStyle w:val="md-plain"/>
          <w:rFonts w:ascii="Helvetica" w:eastAsia="宋体" w:hAnsi="Helvetica" w:cs="Helvetica"/>
          <w:color w:val="333333"/>
          <w:kern w:val="0"/>
          <w:sz w:val="24"/>
          <w:szCs w:val="24"/>
        </w:rPr>
        <w:t>RabbitMQ</w:t>
      </w:r>
      <w:r w:rsidRPr="009C5828">
        <w:rPr>
          <w:rStyle w:val="md-plain"/>
          <w:rFonts w:ascii="Helvetica" w:eastAsia="宋体" w:hAnsi="Helvetica" w:cs="Helvetica"/>
          <w:color w:val="333333"/>
          <w:kern w:val="0"/>
          <w:sz w:val="24"/>
          <w:szCs w:val="24"/>
        </w:rPr>
        <w:t>可靠消息最终一致性介绍</w:t>
      </w:r>
      <w:r w:rsidRPr="009C5828">
        <w:rPr>
          <w:rStyle w:val="md-plain"/>
          <w:rFonts w:ascii="Helvetica" w:eastAsia="宋体" w:hAnsi="Helvetica" w:cs="Helvetica"/>
          <w:color w:val="333333"/>
          <w:kern w:val="0"/>
          <w:sz w:val="24"/>
          <w:szCs w:val="24"/>
        </w:rPr>
        <w:t xml:space="preserve">  </w:t>
      </w:r>
    </w:p>
    <w:p w14:paraId="363D59B5" w14:textId="77777777" w:rsidR="00B759CA" w:rsidRPr="00B759CA" w:rsidRDefault="00B759CA" w:rsidP="00B759CA">
      <w:pPr>
        <w:widowControl/>
        <w:spacing w:before="192" w:after="192"/>
        <w:jc w:val="left"/>
        <w:rPr>
          <w:rFonts w:ascii="Helvetica" w:eastAsia="宋体" w:hAnsi="Helvetica" w:cs="Helvetica"/>
          <w:color w:val="333333"/>
          <w:kern w:val="0"/>
          <w:sz w:val="24"/>
          <w:szCs w:val="24"/>
        </w:rPr>
      </w:pPr>
      <w:r w:rsidRPr="00B759CA">
        <w:rPr>
          <w:rFonts w:ascii="Helvetica" w:eastAsia="宋体" w:hAnsi="Helvetica" w:cs="Helvetica"/>
          <w:color w:val="333333"/>
          <w:kern w:val="0"/>
          <w:sz w:val="24"/>
          <w:szCs w:val="24"/>
        </w:rPr>
        <w:t>在实际系统的开发过程中，可能服务间的调用是异步的。也就是说，一个服务发送一个消息给</w:t>
      </w:r>
      <w:r w:rsidRPr="00B759CA">
        <w:rPr>
          <w:rFonts w:ascii="Helvetica" w:eastAsia="宋体" w:hAnsi="Helvetica" w:cs="Helvetica"/>
          <w:color w:val="333333"/>
          <w:kern w:val="0"/>
          <w:sz w:val="24"/>
          <w:szCs w:val="24"/>
        </w:rPr>
        <w:t xml:space="preserve"> MQ</w:t>
      </w:r>
      <w:r w:rsidRPr="00B759CA">
        <w:rPr>
          <w:rFonts w:ascii="Helvetica" w:eastAsia="宋体" w:hAnsi="Helvetica" w:cs="Helvetica"/>
          <w:color w:val="333333"/>
          <w:kern w:val="0"/>
          <w:sz w:val="24"/>
          <w:szCs w:val="24"/>
        </w:rPr>
        <w:t>，即消息中间件，比如</w:t>
      </w:r>
      <w:proofErr w:type="spellStart"/>
      <w:r w:rsidRPr="00B759CA">
        <w:rPr>
          <w:rFonts w:ascii="Helvetica" w:eastAsia="宋体" w:hAnsi="Helvetica" w:cs="Helvetica"/>
          <w:color w:val="333333"/>
          <w:kern w:val="0"/>
          <w:sz w:val="24"/>
          <w:szCs w:val="24"/>
        </w:rPr>
        <w:t>RocketMQ</w:t>
      </w:r>
      <w:proofErr w:type="spellEnd"/>
      <w:r w:rsidRPr="00B759CA">
        <w:rPr>
          <w:rFonts w:ascii="Helvetica" w:eastAsia="宋体" w:hAnsi="Helvetica" w:cs="Helvetica"/>
          <w:color w:val="333333"/>
          <w:kern w:val="0"/>
          <w:sz w:val="24"/>
          <w:szCs w:val="24"/>
        </w:rPr>
        <w:t>、</w:t>
      </w:r>
      <w:r w:rsidRPr="00B759CA">
        <w:rPr>
          <w:rFonts w:ascii="Helvetica" w:eastAsia="宋体" w:hAnsi="Helvetica" w:cs="Helvetica"/>
          <w:color w:val="333333"/>
          <w:kern w:val="0"/>
          <w:sz w:val="24"/>
          <w:szCs w:val="24"/>
        </w:rPr>
        <w:t>RabbitMQ</w:t>
      </w:r>
      <w:r w:rsidRPr="00B759CA">
        <w:rPr>
          <w:rFonts w:ascii="Helvetica" w:eastAsia="宋体" w:hAnsi="Helvetica" w:cs="Helvetica"/>
          <w:color w:val="333333"/>
          <w:kern w:val="0"/>
          <w:sz w:val="24"/>
          <w:szCs w:val="24"/>
        </w:rPr>
        <w:t>、</w:t>
      </w:r>
      <w:r w:rsidRPr="00B759CA">
        <w:rPr>
          <w:rFonts w:ascii="Helvetica" w:eastAsia="宋体" w:hAnsi="Helvetica" w:cs="Helvetica"/>
          <w:color w:val="333333"/>
          <w:kern w:val="0"/>
          <w:sz w:val="24"/>
          <w:szCs w:val="24"/>
        </w:rPr>
        <w:t>Kafka</w:t>
      </w:r>
      <w:r w:rsidRPr="00B759CA">
        <w:rPr>
          <w:rFonts w:ascii="Helvetica" w:eastAsia="宋体" w:hAnsi="Helvetica" w:cs="Helvetica"/>
          <w:color w:val="333333"/>
          <w:kern w:val="0"/>
          <w:sz w:val="24"/>
          <w:szCs w:val="24"/>
        </w:rPr>
        <w:t>、</w:t>
      </w:r>
      <w:r w:rsidRPr="00B759CA">
        <w:rPr>
          <w:rFonts w:ascii="Helvetica" w:eastAsia="宋体" w:hAnsi="Helvetica" w:cs="Helvetica"/>
          <w:color w:val="333333"/>
          <w:kern w:val="0"/>
          <w:sz w:val="24"/>
          <w:szCs w:val="24"/>
        </w:rPr>
        <w:t xml:space="preserve">ActiveMQ </w:t>
      </w:r>
      <w:r w:rsidRPr="00B759CA">
        <w:rPr>
          <w:rFonts w:ascii="Helvetica" w:eastAsia="宋体" w:hAnsi="Helvetica" w:cs="Helvetica"/>
          <w:color w:val="333333"/>
          <w:kern w:val="0"/>
          <w:sz w:val="24"/>
          <w:szCs w:val="24"/>
        </w:rPr>
        <w:t>等等。</w:t>
      </w:r>
    </w:p>
    <w:p w14:paraId="6AA735CA" w14:textId="77777777" w:rsidR="00B759CA" w:rsidRPr="00B759CA" w:rsidRDefault="00B759CA" w:rsidP="00B759CA">
      <w:pPr>
        <w:widowControl/>
        <w:spacing w:before="192" w:after="192"/>
        <w:jc w:val="left"/>
        <w:rPr>
          <w:rFonts w:ascii="Helvetica" w:eastAsia="宋体" w:hAnsi="Helvetica" w:cs="Helvetica"/>
          <w:color w:val="333333"/>
          <w:kern w:val="0"/>
          <w:sz w:val="24"/>
          <w:szCs w:val="24"/>
        </w:rPr>
      </w:pPr>
      <w:r w:rsidRPr="00B759CA">
        <w:rPr>
          <w:rFonts w:ascii="Helvetica" w:eastAsia="宋体" w:hAnsi="Helvetica" w:cs="Helvetica"/>
          <w:color w:val="333333"/>
          <w:kern w:val="0"/>
          <w:sz w:val="24"/>
          <w:szCs w:val="24"/>
        </w:rPr>
        <w:t>然后，另外一个服务从</w:t>
      </w:r>
      <w:r w:rsidRPr="00B759CA">
        <w:rPr>
          <w:rFonts w:ascii="Helvetica" w:eastAsia="宋体" w:hAnsi="Helvetica" w:cs="Helvetica"/>
          <w:color w:val="333333"/>
          <w:kern w:val="0"/>
          <w:sz w:val="24"/>
          <w:szCs w:val="24"/>
        </w:rPr>
        <w:t xml:space="preserve"> MQ </w:t>
      </w:r>
      <w:r w:rsidRPr="00B759CA">
        <w:rPr>
          <w:rFonts w:ascii="Helvetica" w:eastAsia="宋体" w:hAnsi="Helvetica" w:cs="Helvetica"/>
          <w:color w:val="333333"/>
          <w:kern w:val="0"/>
          <w:sz w:val="24"/>
          <w:szCs w:val="24"/>
        </w:rPr>
        <w:t>消费到一条消息后进行处理。这就成了基于</w:t>
      </w:r>
      <w:r w:rsidRPr="00B759CA">
        <w:rPr>
          <w:rFonts w:ascii="Helvetica" w:eastAsia="宋体" w:hAnsi="Helvetica" w:cs="Helvetica"/>
          <w:color w:val="333333"/>
          <w:kern w:val="0"/>
          <w:sz w:val="24"/>
          <w:szCs w:val="24"/>
        </w:rPr>
        <w:t xml:space="preserve"> MQ </w:t>
      </w:r>
      <w:r w:rsidRPr="00B759CA">
        <w:rPr>
          <w:rFonts w:ascii="Helvetica" w:eastAsia="宋体" w:hAnsi="Helvetica" w:cs="Helvetica"/>
          <w:color w:val="333333"/>
          <w:kern w:val="0"/>
          <w:sz w:val="24"/>
          <w:szCs w:val="24"/>
        </w:rPr>
        <w:t>的异步调用了。</w:t>
      </w:r>
    </w:p>
    <w:p w14:paraId="2BC779B3" w14:textId="77777777" w:rsidR="00B759CA" w:rsidRPr="00B759CA" w:rsidRDefault="00B759CA" w:rsidP="00B759CA">
      <w:pPr>
        <w:widowControl/>
        <w:spacing w:before="192" w:after="192"/>
        <w:jc w:val="left"/>
        <w:rPr>
          <w:rFonts w:ascii="Helvetica" w:eastAsia="宋体" w:hAnsi="Helvetica" w:cs="Helvetica"/>
          <w:color w:val="333333"/>
          <w:kern w:val="0"/>
          <w:sz w:val="24"/>
          <w:szCs w:val="24"/>
        </w:rPr>
      </w:pPr>
      <w:r w:rsidRPr="00B759CA">
        <w:rPr>
          <w:rFonts w:ascii="Helvetica" w:eastAsia="宋体" w:hAnsi="Helvetica" w:cs="Helvetica"/>
          <w:color w:val="333333"/>
          <w:kern w:val="0"/>
          <w:sz w:val="24"/>
          <w:szCs w:val="24"/>
        </w:rPr>
        <w:t>那么针对这种基于</w:t>
      </w:r>
      <w:r w:rsidRPr="00B759CA">
        <w:rPr>
          <w:rFonts w:ascii="Helvetica" w:eastAsia="宋体" w:hAnsi="Helvetica" w:cs="Helvetica"/>
          <w:color w:val="333333"/>
          <w:kern w:val="0"/>
          <w:sz w:val="24"/>
          <w:szCs w:val="24"/>
        </w:rPr>
        <w:t xml:space="preserve"> MQ </w:t>
      </w:r>
      <w:r w:rsidRPr="00B759CA">
        <w:rPr>
          <w:rFonts w:ascii="Helvetica" w:eastAsia="宋体" w:hAnsi="Helvetica" w:cs="Helvetica"/>
          <w:color w:val="333333"/>
          <w:kern w:val="0"/>
          <w:sz w:val="24"/>
          <w:szCs w:val="24"/>
        </w:rPr>
        <w:t>的异步调用，如何保证各个服务间的分布式事务呢？也就是说，我希望的是基于</w:t>
      </w:r>
      <w:r w:rsidRPr="00B759CA">
        <w:rPr>
          <w:rFonts w:ascii="Helvetica" w:eastAsia="宋体" w:hAnsi="Helvetica" w:cs="Helvetica"/>
          <w:color w:val="333333"/>
          <w:kern w:val="0"/>
          <w:sz w:val="24"/>
          <w:szCs w:val="24"/>
        </w:rPr>
        <w:t xml:space="preserve">MQ </w:t>
      </w:r>
      <w:r w:rsidRPr="00B759CA">
        <w:rPr>
          <w:rFonts w:ascii="Helvetica" w:eastAsia="宋体" w:hAnsi="Helvetica" w:cs="Helvetica"/>
          <w:color w:val="333333"/>
          <w:kern w:val="0"/>
          <w:sz w:val="24"/>
          <w:szCs w:val="24"/>
        </w:rPr>
        <w:t>实现异步调用的多个服务的业务逻辑，要么一起成功，要么一起失败。这个时候，就要用上可靠消息最终一致性方案，来实现分布式事务。</w:t>
      </w:r>
    </w:p>
    <w:p w14:paraId="40E95E79" w14:textId="53DA17FB" w:rsidR="00B759CA" w:rsidRPr="00B759CA" w:rsidRDefault="00B759CA" w:rsidP="009C5828">
      <w:pPr>
        <w:rPr>
          <w:rStyle w:val="md-plain"/>
          <w:rFonts w:ascii="Helvetica" w:eastAsia="宋体" w:hAnsi="Helvetica" w:cs="Helvetica"/>
          <w:color w:val="333333"/>
          <w:kern w:val="0"/>
          <w:sz w:val="24"/>
          <w:szCs w:val="24"/>
        </w:rPr>
      </w:pPr>
    </w:p>
    <w:p w14:paraId="70D6D1B8" w14:textId="77777777" w:rsidR="00B759CA" w:rsidRPr="009C5828" w:rsidRDefault="00B759CA" w:rsidP="009C5828">
      <w:pPr>
        <w:rPr>
          <w:rStyle w:val="md-plain"/>
          <w:rFonts w:ascii="Helvetica" w:eastAsia="宋体" w:hAnsi="Helvetica" w:cs="Helvetica"/>
          <w:color w:val="333333"/>
          <w:kern w:val="0"/>
          <w:sz w:val="24"/>
          <w:szCs w:val="24"/>
        </w:rPr>
      </w:pPr>
    </w:p>
    <w:p w14:paraId="36E10A1A"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可靠消息：消息成功消费</w:t>
      </w:r>
      <w:r w:rsidRPr="009C5828">
        <w:rPr>
          <w:rStyle w:val="md-plain"/>
          <w:rFonts w:ascii="Helvetica" w:eastAsia="宋体" w:hAnsi="Helvetica" w:cs="Helvetica"/>
          <w:color w:val="333333"/>
          <w:kern w:val="0"/>
          <w:sz w:val="24"/>
          <w:szCs w:val="24"/>
        </w:rPr>
        <w:t xml:space="preserve">  </w:t>
      </w:r>
    </w:p>
    <w:p w14:paraId="724D5538"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最终一致性：事务参与方最终完成事务</w:t>
      </w:r>
      <w:r w:rsidRPr="009C5828">
        <w:rPr>
          <w:rStyle w:val="md-plain"/>
          <w:rFonts w:ascii="Helvetica" w:eastAsia="宋体" w:hAnsi="Helvetica" w:cs="Helvetica"/>
          <w:color w:val="333333"/>
          <w:kern w:val="0"/>
          <w:sz w:val="24"/>
          <w:szCs w:val="24"/>
        </w:rPr>
        <w:t xml:space="preserve">  </w:t>
      </w:r>
    </w:p>
    <w:p w14:paraId="1BCB3404"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6</w:t>
      </w:r>
      <w:r w:rsidRPr="009C5828">
        <w:rPr>
          <w:rStyle w:val="md-plain"/>
          <w:rFonts w:ascii="Helvetica" w:eastAsia="宋体" w:hAnsi="Helvetica" w:cs="Helvetica"/>
          <w:color w:val="333333"/>
          <w:kern w:val="0"/>
          <w:sz w:val="24"/>
          <w:szCs w:val="24"/>
        </w:rPr>
        <w:t>，可靠消息最终一致性要解决的问题</w:t>
      </w:r>
      <w:r w:rsidRPr="009C5828">
        <w:rPr>
          <w:rStyle w:val="md-plain"/>
          <w:rFonts w:ascii="Helvetica" w:eastAsia="宋体" w:hAnsi="Helvetica" w:cs="Helvetica"/>
          <w:color w:val="333333"/>
          <w:kern w:val="0"/>
          <w:sz w:val="24"/>
          <w:szCs w:val="24"/>
        </w:rPr>
        <w:t xml:space="preserve">  </w:t>
      </w:r>
    </w:p>
    <w:p w14:paraId="5D973BDE"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上游服务消息发送成功</w:t>
      </w:r>
      <w:r w:rsidRPr="009C5828">
        <w:rPr>
          <w:rStyle w:val="md-plain"/>
          <w:rFonts w:ascii="Helvetica" w:eastAsia="宋体" w:hAnsi="Helvetica" w:cs="Helvetica"/>
          <w:color w:val="333333"/>
          <w:kern w:val="0"/>
          <w:sz w:val="24"/>
          <w:szCs w:val="24"/>
        </w:rPr>
        <w:t xml:space="preserve">  </w:t>
      </w:r>
    </w:p>
    <w:p w14:paraId="0DE09941" w14:textId="77777777" w:rsidR="009C5828" w:rsidRP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下游服务消息消费成功</w:t>
      </w:r>
      <w:r w:rsidRPr="009C5828">
        <w:rPr>
          <w:rStyle w:val="md-plain"/>
          <w:rFonts w:ascii="Helvetica" w:eastAsia="宋体" w:hAnsi="Helvetica" w:cs="Helvetica"/>
          <w:color w:val="333333"/>
          <w:kern w:val="0"/>
          <w:sz w:val="24"/>
          <w:szCs w:val="24"/>
        </w:rPr>
        <w:t xml:space="preserve">  </w:t>
      </w:r>
    </w:p>
    <w:p w14:paraId="201B5356" w14:textId="43668B3B" w:rsidR="009C5828" w:rsidRDefault="009C5828" w:rsidP="009C5828">
      <w:pPr>
        <w:rPr>
          <w:rStyle w:val="md-plain"/>
          <w:rFonts w:ascii="Helvetica" w:eastAsia="宋体" w:hAnsi="Helvetica" w:cs="Helvetica"/>
          <w:color w:val="333333"/>
          <w:kern w:val="0"/>
          <w:sz w:val="24"/>
          <w:szCs w:val="24"/>
        </w:rPr>
      </w:pPr>
      <w:r w:rsidRPr="009C5828">
        <w:rPr>
          <w:rStyle w:val="md-plain"/>
          <w:rFonts w:ascii="Helvetica" w:eastAsia="宋体" w:hAnsi="Helvetica" w:cs="Helvetica"/>
          <w:color w:val="333333"/>
          <w:kern w:val="0"/>
          <w:sz w:val="24"/>
          <w:szCs w:val="24"/>
        </w:rPr>
        <w:t xml:space="preserve"> </w:t>
      </w:r>
      <w:r w:rsidRPr="009C5828">
        <w:rPr>
          <w:rStyle w:val="md-plain"/>
          <w:rFonts w:ascii="Helvetica" w:eastAsia="宋体" w:hAnsi="Helvetica" w:cs="Helvetica"/>
          <w:color w:val="333333"/>
          <w:kern w:val="0"/>
          <w:sz w:val="24"/>
          <w:szCs w:val="24"/>
        </w:rPr>
        <w:t>对消息幂等</w:t>
      </w:r>
    </w:p>
    <w:p w14:paraId="4FF839A3" w14:textId="00C80EF1" w:rsidR="00720534" w:rsidRDefault="00720534" w:rsidP="009C5828">
      <w:pPr>
        <w:rPr>
          <w:rStyle w:val="md-plain"/>
          <w:rFonts w:ascii="Helvetica" w:eastAsia="宋体" w:hAnsi="Helvetica" w:cs="Helvetica"/>
          <w:color w:val="333333"/>
          <w:kern w:val="0"/>
          <w:sz w:val="24"/>
          <w:szCs w:val="24"/>
        </w:rPr>
      </w:pPr>
    </w:p>
    <w:p w14:paraId="0808587B" w14:textId="77777777" w:rsidR="00720534" w:rsidRDefault="00720534" w:rsidP="00720534">
      <w:pPr>
        <w:pStyle w:val="4"/>
        <w:shd w:val="clear" w:color="auto" w:fill="FFFFFF"/>
        <w:spacing w:before="150" w:after="150"/>
        <w:rPr>
          <w:rFonts w:ascii="Verdana" w:hAnsi="Verdana"/>
          <w:color w:val="333333"/>
          <w:sz w:val="21"/>
          <w:szCs w:val="21"/>
        </w:rPr>
      </w:pPr>
      <w:r>
        <w:rPr>
          <w:rFonts w:ascii="Verdana" w:hAnsi="Verdana"/>
          <w:color w:val="333333"/>
          <w:sz w:val="21"/>
          <w:szCs w:val="21"/>
        </w:rPr>
        <w:t>什么是可靠消息最终一致性事务</w:t>
      </w:r>
    </w:p>
    <w:p w14:paraId="433723E6" w14:textId="77777777" w:rsidR="00720534" w:rsidRDefault="00720534" w:rsidP="0072053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可靠消息最终一致性方案是指当事务发起方执行完成本地事务后并发出一条消息，事务参与方</w:t>
      </w:r>
      <w:r>
        <w:rPr>
          <w:rFonts w:ascii="Verdana" w:hAnsi="Verdana"/>
          <w:color w:val="000000"/>
          <w:sz w:val="21"/>
          <w:szCs w:val="21"/>
        </w:rPr>
        <w:t>(</w:t>
      </w:r>
      <w:r>
        <w:rPr>
          <w:rFonts w:ascii="Verdana" w:hAnsi="Verdana"/>
          <w:color w:val="000000"/>
          <w:sz w:val="21"/>
          <w:szCs w:val="21"/>
        </w:rPr>
        <w:t>消息消费者</w:t>
      </w:r>
      <w:r>
        <w:rPr>
          <w:rFonts w:ascii="Verdana" w:hAnsi="Verdana"/>
          <w:color w:val="000000"/>
          <w:sz w:val="21"/>
          <w:szCs w:val="21"/>
        </w:rPr>
        <w:t>)</w:t>
      </w:r>
      <w:r>
        <w:rPr>
          <w:rFonts w:ascii="Verdana" w:hAnsi="Verdana"/>
          <w:color w:val="000000"/>
          <w:sz w:val="21"/>
          <w:szCs w:val="21"/>
        </w:rPr>
        <w:t>一定能够接收消息并处理事务成功，此方案强调的是只要消息发给事务参与方最终事务要达到一致。</w:t>
      </w:r>
    </w:p>
    <w:p w14:paraId="15F1D62C" w14:textId="036142CE" w:rsidR="00720534" w:rsidRDefault="00720534" w:rsidP="009C5828">
      <w:pPr>
        <w:rPr>
          <w:rStyle w:val="md-plain"/>
          <w:rFonts w:ascii="Helvetica" w:eastAsia="宋体" w:hAnsi="Helvetica" w:cs="Helvetica"/>
          <w:color w:val="333333"/>
          <w:kern w:val="0"/>
          <w:sz w:val="24"/>
          <w:szCs w:val="24"/>
        </w:rPr>
      </w:pPr>
    </w:p>
    <w:p w14:paraId="454C7A54" w14:textId="64699723" w:rsidR="003B3B24" w:rsidRPr="00720534" w:rsidRDefault="003B3B24" w:rsidP="009C5828">
      <w:pPr>
        <w:rPr>
          <w:rStyle w:val="md-plain"/>
          <w:rFonts w:ascii="Helvetica" w:eastAsia="宋体" w:hAnsi="Helvetica" w:cs="Helvetica" w:hint="eastAsia"/>
          <w:color w:val="333333"/>
          <w:kern w:val="0"/>
          <w:sz w:val="24"/>
          <w:szCs w:val="24"/>
        </w:rPr>
      </w:pPr>
      <w:r>
        <w:rPr>
          <w:rFonts w:ascii="Verdana" w:hAnsi="Verdana"/>
          <w:color w:val="000000"/>
          <w:szCs w:val="21"/>
          <w:shd w:val="clear" w:color="auto" w:fill="FFFFFF"/>
        </w:rPr>
        <w:t>事务发起方（消息生产方）将消息发给消息中间件，事务参与方从消息中间件接收消息，事务发起方和消息中间件之间，事务参与方（消息消费方）和消息中间件之间都是通过网络通信，由于网络通信的不确定性会导致分布式事务问题。</w:t>
      </w:r>
    </w:p>
    <w:p w14:paraId="18C74EBE" w14:textId="41D8022A" w:rsidR="00E955C5" w:rsidRDefault="00E955C5" w:rsidP="009C5828">
      <w:pPr>
        <w:rPr>
          <w:rStyle w:val="md-plain"/>
          <w:rFonts w:ascii="Helvetica" w:eastAsia="宋体" w:hAnsi="Helvetica" w:cs="Helvetica"/>
          <w:color w:val="333333"/>
          <w:kern w:val="0"/>
          <w:sz w:val="24"/>
          <w:szCs w:val="24"/>
        </w:rPr>
      </w:pPr>
    </w:p>
    <w:p w14:paraId="6599949F" w14:textId="77777777" w:rsidR="003B3B24" w:rsidRDefault="003B3B24" w:rsidP="003B3B24">
      <w:pPr>
        <w:pStyle w:val="5"/>
        <w:shd w:val="clear" w:color="auto" w:fill="FFFFFF"/>
        <w:spacing w:before="150" w:after="150"/>
        <w:rPr>
          <w:rFonts w:ascii="Verdana" w:hAnsi="Verdana"/>
          <w:color w:val="333333"/>
          <w:sz w:val="18"/>
          <w:szCs w:val="18"/>
        </w:rPr>
      </w:pPr>
      <w:r>
        <w:rPr>
          <w:rFonts w:ascii="Verdana" w:hAnsi="Verdana"/>
          <w:color w:val="333333"/>
          <w:sz w:val="18"/>
          <w:szCs w:val="18"/>
        </w:rPr>
        <w:t>本地事务与消息发送的原子性问题</w:t>
      </w:r>
    </w:p>
    <w:p w14:paraId="4FE7866E"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本地事务与消息发送的原子性问题即：事务发起方在本地事务执行成功后消息必须发出去，否则就丢弃消息。即实现本地事务和消息发送的原子性，要么都成功，要么都失败。本地事务与消息发送的原子性问题是实现可靠消息最终一致性方案的关键问题。</w:t>
      </w:r>
    </w:p>
    <w:p w14:paraId="7F8F056C" w14:textId="77777777" w:rsidR="003B3B24" w:rsidRDefault="003B3B24" w:rsidP="003B3B24">
      <w:pPr>
        <w:pStyle w:val="5"/>
        <w:shd w:val="clear" w:color="auto" w:fill="FFFFFF"/>
        <w:spacing w:before="150" w:after="150"/>
        <w:rPr>
          <w:rFonts w:ascii="Verdana" w:hAnsi="Verdana"/>
          <w:color w:val="333333"/>
          <w:sz w:val="18"/>
          <w:szCs w:val="18"/>
        </w:rPr>
      </w:pPr>
      <w:r>
        <w:rPr>
          <w:rFonts w:ascii="Verdana" w:hAnsi="Verdana"/>
          <w:color w:val="333333"/>
          <w:sz w:val="18"/>
          <w:szCs w:val="18"/>
        </w:rPr>
        <w:t>事务参与方接收消息的可靠性</w:t>
      </w:r>
    </w:p>
    <w:p w14:paraId="2CCFEDB5"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事务参与方必须能够从消息队列接收到消息，如果接收消息失败可以重复接收消息。</w:t>
      </w:r>
    </w:p>
    <w:p w14:paraId="3FDEFAC4" w14:textId="77777777" w:rsidR="003B3B24" w:rsidRDefault="003B3B24" w:rsidP="003B3B24">
      <w:pPr>
        <w:pStyle w:val="5"/>
        <w:shd w:val="clear" w:color="auto" w:fill="FFFFFF"/>
        <w:spacing w:before="150" w:after="150"/>
        <w:rPr>
          <w:rFonts w:ascii="Verdana" w:hAnsi="Verdana"/>
          <w:color w:val="333333"/>
          <w:sz w:val="18"/>
          <w:szCs w:val="18"/>
        </w:rPr>
      </w:pPr>
      <w:r>
        <w:rPr>
          <w:rFonts w:ascii="Verdana" w:hAnsi="Verdana"/>
          <w:color w:val="333333"/>
          <w:sz w:val="18"/>
          <w:szCs w:val="18"/>
        </w:rPr>
        <w:t>3</w:t>
      </w:r>
      <w:r>
        <w:rPr>
          <w:rFonts w:ascii="Verdana" w:hAnsi="Verdana"/>
          <w:color w:val="333333"/>
          <w:sz w:val="18"/>
          <w:szCs w:val="18"/>
        </w:rPr>
        <w:t>、消息重复消费的问题</w:t>
      </w:r>
    </w:p>
    <w:p w14:paraId="68470C04"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由于网络</w:t>
      </w:r>
      <w:r>
        <w:rPr>
          <w:rFonts w:ascii="Verdana" w:hAnsi="Verdana"/>
          <w:color w:val="000000"/>
          <w:sz w:val="21"/>
          <w:szCs w:val="21"/>
        </w:rPr>
        <w:t>2</w:t>
      </w:r>
      <w:r>
        <w:rPr>
          <w:rFonts w:ascii="Verdana" w:hAnsi="Verdana"/>
          <w:color w:val="000000"/>
          <w:sz w:val="21"/>
          <w:szCs w:val="21"/>
        </w:rPr>
        <w:t>的存在，若某一个消费节点超时但是消费成功，此时消息中间件会重复投递此消息，就导致了消息的重复消费。</w:t>
      </w:r>
    </w:p>
    <w:p w14:paraId="08A4D4FE"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要解决消息重复消费的问题就要实现事务参与方的方法幂等性。</w:t>
      </w:r>
    </w:p>
    <w:p w14:paraId="5C94A9B6" w14:textId="77777777" w:rsidR="003B3B24" w:rsidRDefault="003B3B24" w:rsidP="003B3B24">
      <w:pPr>
        <w:pStyle w:val="5"/>
        <w:shd w:val="clear" w:color="auto" w:fill="FFFFFF"/>
        <w:spacing w:before="150" w:after="150"/>
        <w:rPr>
          <w:rFonts w:ascii="Verdana" w:hAnsi="Verdana"/>
          <w:color w:val="333333"/>
          <w:sz w:val="18"/>
          <w:szCs w:val="18"/>
        </w:rPr>
      </w:pPr>
      <w:r>
        <w:rPr>
          <w:rFonts w:ascii="Verdana" w:hAnsi="Verdana"/>
          <w:color w:val="333333"/>
          <w:sz w:val="18"/>
          <w:szCs w:val="18"/>
        </w:rPr>
        <w:t>5.2.1.</w:t>
      </w:r>
      <w:r>
        <w:rPr>
          <w:rFonts w:ascii="Verdana" w:hAnsi="Verdana"/>
          <w:color w:val="333333"/>
          <w:sz w:val="18"/>
          <w:szCs w:val="18"/>
        </w:rPr>
        <w:t>本地消息表方案</w:t>
      </w:r>
    </w:p>
    <w:p w14:paraId="4E3FA33A"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本地消息表这个方案最初是</w:t>
      </w:r>
      <w:r>
        <w:rPr>
          <w:rFonts w:ascii="Verdana" w:hAnsi="Verdana"/>
          <w:color w:val="000000"/>
          <w:sz w:val="21"/>
          <w:szCs w:val="21"/>
        </w:rPr>
        <w:t>eBay</w:t>
      </w:r>
      <w:r>
        <w:rPr>
          <w:rFonts w:ascii="Verdana" w:hAnsi="Verdana"/>
          <w:color w:val="000000"/>
          <w:sz w:val="21"/>
          <w:szCs w:val="21"/>
        </w:rPr>
        <w:t>提出的，此方案的核心是通过本地事务保证数据业务操作和消息的一致性，然后通过定时任务将消息发送至消息中间件，待确认消息发送给消费方成功再将消息删除。</w:t>
      </w:r>
    </w:p>
    <w:p w14:paraId="46A91C57" w14:textId="77777777" w:rsidR="003B3B24" w:rsidRDefault="003B3B24" w:rsidP="003B3B24">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2</w:t>
      </w:r>
      <w:r>
        <w:rPr>
          <w:rStyle w:val="a4"/>
          <w:rFonts w:ascii="Verdana" w:hAnsi="Verdana"/>
          <w:color w:val="000000"/>
          <w:sz w:val="21"/>
          <w:szCs w:val="21"/>
        </w:rPr>
        <w:t>、定时任务扫描日志</w:t>
      </w:r>
    </w:p>
    <w:p w14:paraId="60B11510"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如何保证将消息发送给消息队列呢？</w:t>
      </w:r>
    </w:p>
    <w:p w14:paraId="0481F064"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经过第一步消息已经写到消息日志表中，可以启动独立的线程，定时对消息日志表中的消息进行扫描并发送至消息中间件，在消息中间件反馈发送成功后删除该消息日志，否则等待定时任务下一周期重试。</w:t>
      </w:r>
    </w:p>
    <w:p w14:paraId="07EFDD2F" w14:textId="77777777" w:rsidR="003B3B24" w:rsidRDefault="003B3B24" w:rsidP="003B3B24">
      <w:pPr>
        <w:pStyle w:val="a3"/>
        <w:shd w:val="clear" w:color="auto" w:fill="FFFFFF"/>
        <w:spacing w:before="0" w:beforeAutospacing="0" w:after="0" w:afterAutospacing="0"/>
        <w:rPr>
          <w:rFonts w:ascii="Verdana" w:hAnsi="Verdana"/>
          <w:color w:val="000000"/>
          <w:sz w:val="21"/>
          <w:szCs w:val="21"/>
        </w:rPr>
      </w:pPr>
      <w:r>
        <w:rPr>
          <w:rStyle w:val="a4"/>
          <w:rFonts w:ascii="Verdana" w:hAnsi="Verdana"/>
          <w:color w:val="000000"/>
          <w:sz w:val="21"/>
          <w:szCs w:val="21"/>
        </w:rPr>
        <w:t xml:space="preserve">　　</w:t>
      </w:r>
      <w:r>
        <w:rPr>
          <w:rStyle w:val="a4"/>
          <w:rFonts w:ascii="Verdana" w:hAnsi="Verdana"/>
          <w:color w:val="000000"/>
          <w:sz w:val="21"/>
          <w:szCs w:val="21"/>
        </w:rPr>
        <w:t>3</w:t>
      </w:r>
      <w:r>
        <w:rPr>
          <w:rStyle w:val="a4"/>
          <w:rFonts w:ascii="Verdana" w:hAnsi="Verdana"/>
          <w:color w:val="000000"/>
          <w:sz w:val="21"/>
          <w:szCs w:val="21"/>
        </w:rPr>
        <w:t>、消费消息</w:t>
      </w:r>
    </w:p>
    <w:p w14:paraId="18051809"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如何保证消费者一定能消费到消息呢？</w:t>
      </w:r>
    </w:p>
    <w:p w14:paraId="1677E172"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这里可以使用</w:t>
      </w:r>
      <w:r>
        <w:rPr>
          <w:rFonts w:ascii="Verdana" w:hAnsi="Verdana"/>
          <w:color w:val="000000"/>
          <w:sz w:val="21"/>
          <w:szCs w:val="21"/>
        </w:rPr>
        <w:t>MQ</w:t>
      </w:r>
      <w:r>
        <w:rPr>
          <w:rFonts w:ascii="Verdana" w:hAnsi="Verdana"/>
          <w:color w:val="000000"/>
          <w:sz w:val="21"/>
          <w:szCs w:val="21"/>
        </w:rPr>
        <w:t>的</w:t>
      </w:r>
      <w:r>
        <w:rPr>
          <w:rFonts w:ascii="Verdana" w:hAnsi="Verdana"/>
          <w:color w:val="000000"/>
          <w:sz w:val="21"/>
          <w:szCs w:val="21"/>
        </w:rPr>
        <w:t>ack</w:t>
      </w:r>
      <w:r>
        <w:rPr>
          <w:rFonts w:ascii="Verdana" w:hAnsi="Verdana"/>
          <w:color w:val="000000"/>
          <w:sz w:val="21"/>
          <w:szCs w:val="21"/>
        </w:rPr>
        <w:t>（即消息确认）机制，消费者监听</w:t>
      </w:r>
      <w:r>
        <w:rPr>
          <w:rFonts w:ascii="Verdana" w:hAnsi="Verdana"/>
          <w:color w:val="000000"/>
          <w:sz w:val="21"/>
          <w:szCs w:val="21"/>
        </w:rPr>
        <w:t>MQ</w:t>
      </w:r>
      <w:r>
        <w:rPr>
          <w:rFonts w:ascii="Verdana" w:hAnsi="Verdana"/>
          <w:color w:val="000000"/>
          <w:sz w:val="21"/>
          <w:szCs w:val="21"/>
        </w:rPr>
        <w:t>，如果消费者接收到消息并且业务处理完成后向</w:t>
      </w:r>
      <w:r>
        <w:rPr>
          <w:rFonts w:ascii="Verdana" w:hAnsi="Verdana"/>
          <w:color w:val="000000"/>
          <w:sz w:val="21"/>
          <w:szCs w:val="21"/>
        </w:rPr>
        <w:t>MQ</w:t>
      </w:r>
      <w:r>
        <w:rPr>
          <w:rFonts w:ascii="Verdana" w:hAnsi="Verdana"/>
          <w:color w:val="000000"/>
          <w:sz w:val="21"/>
          <w:szCs w:val="21"/>
        </w:rPr>
        <w:t>发送</w:t>
      </w:r>
      <w:r>
        <w:rPr>
          <w:rFonts w:ascii="Verdana" w:hAnsi="Verdana"/>
          <w:color w:val="000000"/>
          <w:sz w:val="21"/>
          <w:szCs w:val="21"/>
        </w:rPr>
        <w:t>ack</w:t>
      </w:r>
      <w:r>
        <w:rPr>
          <w:rFonts w:ascii="Verdana" w:hAnsi="Verdana"/>
          <w:color w:val="000000"/>
          <w:sz w:val="21"/>
          <w:szCs w:val="21"/>
        </w:rPr>
        <w:t>（即消息确认），此时说明消费者正常消费消息完成，</w:t>
      </w:r>
      <w:r>
        <w:rPr>
          <w:rFonts w:ascii="Verdana" w:hAnsi="Verdana"/>
          <w:color w:val="000000"/>
          <w:sz w:val="21"/>
          <w:szCs w:val="21"/>
        </w:rPr>
        <w:t>MQ</w:t>
      </w:r>
      <w:r>
        <w:rPr>
          <w:rFonts w:ascii="Verdana" w:hAnsi="Verdana"/>
          <w:color w:val="000000"/>
          <w:sz w:val="21"/>
          <w:szCs w:val="21"/>
        </w:rPr>
        <w:t>将不再向消费者推送消息，否则消费者会不断重试向消费者来发送消息。</w:t>
      </w:r>
    </w:p>
    <w:p w14:paraId="10109388"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积分服务接收到</w:t>
      </w:r>
      <w:r>
        <w:rPr>
          <w:rFonts w:ascii="Verdana" w:hAnsi="Verdana"/>
          <w:color w:val="000000"/>
          <w:sz w:val="21"/>
          <w:szCs w:val="21"/>
        </w:rPr>
        <w:t>”</w:t>
      </w:r>
      <w:r>
        <w:rPr>
          <w:rFonts w:ascii="Verdana" w:hAnsi="Verdana"/>
          <w:color w:val="000000"/>
          <w:sz w:val="21"/>
          <w:szCs w:val="21"/>
        </w:rPr>
        <w:t>增加积分</w:t>
      </w:r>
      <w:r>
        <w:rPr>
          <w:rFonts w:ascii="Verdana" w:hAnsi="Verdana"/>
          <w:color w:val="000000"/>
          <w:sz w:val="21"/>
          <w:szCs w:val="21"/>
        </w:rPr>
        <w:t>“</w:t>
      </w:r>
      <w:r>
        <w:rPr>
          <w:rFonts w:ascii="Verdana" w:hAnsi="Verdana"/>
          <w:color w:val="000000"/>
          <w:sz w:val="21"/>
          <w:szCs w:val="21"/>
        </w:rPr>
        <w:t>消息，开始增加积分，积分增加成功后向消息中间件回应</w:t>
      </w:r>
      <w:r>
        <w:rPr>
          <w:rFonts w:ascii="Verdana" w:hAnsi="Verdana"/>
          <w:color w:val="000000"/>
          <w:sz w:val="21"/>
          <w:szCs w:val="21"/>
        </w:rPr>
        <w:t>ack</w:t>
      </w:r>
      <w:r>
        <w:rPr>
          <w:rFonts w:ascii="Verdana" w:hAnsi="Verdana"/>
          <w:color w:val="000000"/>
          <w:sz w:val="21"/>
          <w:szCs w:val="21"/>
        </w:rPr>
        <w:t>，否则消息中间件将重复投递此消息。</w:t>
      </w:r>
    </w:p>
    <w:p w14:paraId="66F875F6"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由于消息会重复投递，积分服务的</w:t>
      </w:r>
      <w:r>
        <w:rPr>
          <w:rFonts w:ascii="Verdana" w:hAnsi="Verdana"/>
          <w:color w:val="000000"/>
          <w:sz w:val="21"/>
          <w:szCs w:val="21"/>
        </w:rPr>
        <w:t>”</w:t>
      </w:r>
      <w:r>
        <w:rPr>
          <w:rFonts w:ascii="Verdana" w:hAnsi="Verdana"/>
          <w:color w:val="000000"/>
          <w:sz w:val="21"/>
          <w:szCs w:val="21"/>
        </w:rPr>
        <w:t>增加积分</w:t>
      </w:r>
      <w:r>
        <w:rPr>
          <w:rFonts w:ascii="Verdana" w:hAnsi="Verdana"/>
          <w:color w:val="000000"/>
          <w:sz w:val="21"/>
          <w:szCs w:val="21"/>
        </w:rPr>
        <w:t>“</w:t>
      </w:r>
      <w:r>
        <w:rPr>
          <w:rFonts w:ascii="Verdana" w:hAnsi="Verdana"/>
          <w:color w:val="000000"/>
          <w:sz w:val="21"/>
          <w:szCs w:val="21"/>
        </w:rPr>
        <w:t>功能需要实现幂等性。</w:t>
      </w:r>
    </w:p>
    <w:p w14:paraId="64D248FD" w14:textId="77777777" w:rsidR="003B3B24" w:rsidRDefault="003B3B24" w:rsidP="003B3B24">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14:paraId="16D7E70B" w14:textId="77777777" w:rsidR="003B3B24" w:rsidRPr="003B3B24" w:rsidRDefault="003B3B24" w:rsidP="009C5828">
      <w:pPr>
        <w:rPr>
          <w:rStyle w:val="md-plain"/>
          <w:rFonts w:ascii="Helvetica" w:eastAsia="宋体" w:hAnsi="Helvetica" w:cs="Helvetica" w:hint="eastAsia"/>
          <w:color w:val="333333"/>
          <w:kern w:val="0"/>
          <w:sz w:val="24"/>
          <w:szCs w:val="24"/>
        </w:rPr>
      </w:pPr>
    </w:p>
    <w:p w14:paraId="1D0B4F17"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ELK</w:t>
      </w:r>
      <w:r w:rsidRPr="00E955C5">
        <w:rPr>
          <w:rStyle w:val="md-plain"/>
          <w:rFonts w:ascii="Helvetica" w:eastAsia="宋体" w:hAnsi="Helvetica" w:cs="Helvetica"/>
          <w:color w:val="333333"/>
          <w:kern w:val="0"/>
          <w:sz w:val="24"/>
          <w:szCs w:val="24"/>
        </w:rPr>
        <w:t>技术栈的介绍</w:t>
      </w:r>
    </w:p>
    <w:p w14:paraId="55E5D3CF"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t>1</w:t>
      </w:r>
      <w:r w:rsidRPr="00E955C5">
        <w:rPr>
          <w:rStyle w:val="md-plain"/>
          <w:rFonts w:ascii="Helvetica" w:eastAsia="宋体" w:hAnsi="Helvetica" w:cs="Helvetica"/>
          <w:color w:val="333333"/>
          <w:kern w:val="0"/>
          <w:sz w:val="24"/>
          <w:szCs w:val="24"/>
        </w:rPr>
        <w:t>、什么是</w:t>
      </w:r>
      <w:r w:rsidRPr="00E955C5">
        <w:rPr>
          <w:rStyle w:val="md-plain"/>
          <w:rFonts w:ascii="Helvetica" w:eastAsia="宋体" w:hAnsi="Helvetica" w:cs="Helvetica"/>
          <w:color w:val="333333"/>
          <w:kern w:val="0"/>
          <w:sz w:val="24"/>
          <w:szCs w:val="24"/>
        </w:rPr>
        <w:t>ELK</w:t>
      </w:r>
    </w:p>
    <w:p w14:paraId="6CFB9DB7"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proofErr w:type="spellStart"/>
      <w:r w:rsidRPr="00E955C5">
        <w:rPr>
          <w:rStyle w:val="md-plain"/>
          <w:rFonts w:ascii="Helvetica" w:eastAsia="宋体" w:hAnsi="Helvetica" w:cs="Helvetica"/>
          <w:color w:val="333333"/>
          <w:kern w:val="0"/>
          <w:sz w:val="24"/>
          <w:szCs w:val="24"/>
        </w:rPr>
        <w:t>elasticsearch</w:t>
      </w:r>
      <w:proofErr w:type="spellEnd"/>
      <w:r w:rsidRPr="00E955C5">
        <w:rPr>
          <w:rStyle w:val="md-plain"/>
          <w:rFonts w:ascii="Helvetica" w:eastAsia="宋体" w:hAnsi="Helvetica" w:cs="Helvetica"/>
          <w:color w:val="333333"/>
          <w:kern w:val="0"/>
          <w:sz w:val="24"/>
          <w:szCs w:val="24"/>
        </w:rPr>
        <w:t>：全文检索服务器</w:t>
      </w:r>
    </w:p>
    <w:p w14:paraId="0BDE5671"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proofErr w:type="spellStart"/>
      <w:r w:rsidRPr="00E955C5">
        <w:rPr>
          <w:rStyle w:val="md-plain"/>
          <w:rFonts w:ascii="Helvetica" w:eastAsia="宋体" w:hAnsi="Helvetica" w:cs="Helvetica"/>
          <w:color w:val="333333"/>
          <w:kern w:val="0"/>
          <w:sz w:val="24"/>
          <w:szCs w:val="24"/>
        </w:rPr>
        <w:t>kibana</w:t>
      </w:r>
      <w:proofErr w:type="spellEnd"/>
      <w:r w:rsidRPr="00E955C5">
        <w:rPr>
          <w:rStyle w:val="md-plain"/>
          <w:rFonts w:ascii="Helvetica" w:eastAsia="宋体" w:hAnsi="Helvetica" w:cs="Helvetica"/>
          <w:color w:val="333333"/>
          <w:kern w:val="0"/>
          <w:sz w:val="24"/>
          <w:szCs w:val="24"/>
        </w:rPr>
        <w:t>：对</w:t>
      </w:r>
      <w:r w:rsidRPr="00E955C5">
        <w:rPr>
          <w:rStyle w:val="md-plain"/>
          <w:rFonts w:ascii="Helvetica" w:eastAsia="宋体" w:hAnsi="Helvetica" w:cs="Helvetica"/>
          <w:color w:val="333333"/>
          <w:kern w:val="0"/>
          <w:sz w:val="24"/>
          <w:szCs w:val="24"/>
        </w:rPr>
        <w:t>es</w:t>
      </w:r>
      <w:r w:rsidRPr="00E955C5">
        <w:rPr>
          <w:rStyle w:val="md-plain"/>
          <w:rFonts w:ascii="Helvetica" w:eastAsia="宋体" w:hAnsi="Helvetica" w:cs="Helvetica"/>
          <w:color w:val="333333"/>
          <w:kern w:val="0"/>
          <w:sz w:val="24"/>
          <w:szCs w:val="24"/>
        </w:rPr>
        <w:t>存储的数据进行可视化分析</w:t>
      </w:r>
    </w:p>
    <w:p w14:paraId="6BA6E253"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proofErr w:type="spellStart"/>
      <w:r w:rsidRPr="00E955C5">
        <w:rPr>
          <w:rStyle w:val="md-plain"/>
          <w:rFonts w:ascii="Helvetica" w:eastAsia="宋体" w:hAnsi="Helvetica" w:cs="Helvetica"/>
          <w:color w:val="333333"/>
          <w:kern w:val="0"/>
          <w:sz w:val="24"/>
          <w:szCs w:val="24"/>
        </w:rPr>
        <w:t>logstash</w:t>
      </w:r>
      <w:proofErr w:type="spellEnd"/>
      <w:r w:rsidRPr="00E955C5">
        <w:rPr>
          <w:rStyle w:val="md-plain"/>
          <w:rFonts w:ascii="Helvetica" w:eastAsia="宋体" w:hAnsi="Helvetica" w:cs="Helvetica"/>
          <w:color w:val="333333"/>
          <w:kern w:val="0"/>
          <w:sz w:val="24"/>
          <w:szCs w:val="24"/>
        </w:rPr>
        <w:t>：负责搜集日志，并将数据发送给</w:t>
      </w:r>
      <w:r w:rsidRPr="00E955C5">
        <w:rPr>
          <w:rStyle w:val="md-plain"/>
          <w:rFonts w:ascii="Helvetica" w:eastAsia="宋体" w:hAnsi="Helvetica" w:cs="Helvetica"/>
          <w:color w:val="333333"/>
          <w:kern w:val="0"/>
          <w:sz w:val="24"/>
          <w:szCs w:val="24"/>
        </w:rPr>
        <w:t>es</w:t>
      </w:r>
    </w:p>
    <w:p w14:paraId="7C45699C" w14:textId="77777777" w:rsidR="00E955C5" w:rsidRPr="00E955C5" w:rsidRDefault="00E955C5" w:rsidP="00E955C5">
      <w:pPr>
        <w:rPr>
          <w:rStyle w:val="md-plain"/>
          <w:rFonts w:ascii="Helvetica" w:eastAsia="宋体" w:hAnsi="Helvetica" w:cs="Helvetica"/>
          <w:color w:val="333333"/>
          <w:kern w:val="0"/>
          <w:sz w:val="24"/>
          <w:szCs w:val="24"/>
        </w:rPr>
      </w:pPr>
    </w:p>
    <w:p w14:paraId="0DF16F66"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t>2</w:t>
      </w:r>
      <w:r w:rsidRPr="00E955C5">
        <w:rPr>
          <w:rStyle w:val="md-plain"/>
          <w:rFonts w:ascii="Helvetica" w:eastAsia="宋体" w:hAnsi="Helvetica" w:cs="Helvetica"/>
          <w:color w:val="333333"/>
          <w:kern w:val="0"/>
          <w:sz w:val="24"/>
          <w:szCs w:val="24"/>
        </w:rPr>
        <w:t>、为什么要使用</w:t>
      </w:r>
      <w:r w:rsidRPr="00E955C5">
        <w:rPr>
          <w:rStyle w:val="md-plain"/>
          <w:rFonts w:ascii="Helvetica" w:eastAsia="宋体" w:hAnsi="Helvetica" w:cs="Helvetica"/>
          <w:color w:val="333333"/>
          <w:kern w:val="0"/>
          <w:sz w:val="24"/>
          <w:szCs w:val="24"/>
        </w:rPr>
        <w:t>elk</w:t>
      </w:r>
      <w:r w:rsidRPr="00E955C5">
        <w:rPr>
          <w:rStyle w:val="md-plain"/>
          <w:rFonts w:ascii="Helvetica" w:eastAsia="宋体" w:hAnsi="Helvetica" w:cs="Helvetica"/>
          <w:color w:val="333333"/>
          <w:kern w:val="0"/>
          <w:sz w:val="24"/>
          <w:szCs w:val="24"/>
        </w:rPr>
        <w:t>？</w:t>
      </w:r>
    </w:p>
    <w:p w14:paraId="024B5AEC"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分布式环境日志比较分散</w:t>
      </w:r>
    </w:p>
    <w:p w14:paraId="1FEBD26C"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大日志搜索太慢</w:t>
      </w:r>
    </w:p>
    <w:p w14:paraId="34F4460A"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无法多维度搜索</w:t>
      </w:r>
    </w:p>
    <w:p w14:paraId="1A2FBF15" w14:textId="77777777" w:rsidR="00E955C5" w:rsidRPr="00E955C5" w:rsidRDefault="00E955C5" w:rsidP="00E955C5">
      <w:pPr>
        <w:rPr>
          <w:rStyle w:val="md-plain"/>
          <w:rFonts w:ascii="Helvetica" w:eastAsia="宋体" w:hAnsi="Helvetica" w:cs="Helvetica"/>
          <w:color w:val="333333"/>
          <w:kern w:val="0"/>
          <w:sz w:val="24"/>
          <w:szCs w:val="24"/>
        </w:rPr>
      </w:pPr>
    </w:p>
    <w:p w14:paraId="34C24D1D"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t>3</w:t>
      </w:r>
      <w:r w:rsidRPr="00E955C5">
        <w:rPr>
          <w:rStyle w:val="md-plain"/>
          <w:rFonts w:ascii="Helvetica" w:eastAsia="宋体" w:hAnsi="Helvetica" w:cs="Helvetica"/>
          <w:color w:val="333333"/>
          <w:kern w:val="0"/>
          <w:sz w:val="24"/>
          <w:szCs w:val="24"/>
        </w:rPr>
        <w:t>、</w:t>
      </w:r>
      <w:proofErr w:type="spellStart"/>
      <w:r w:rsidRPr="00E955C5">
        <w:rPr>
          <w:rStyle w:val="md-plain"/>
          <w:rFonts w:ascii="Helvetica" w:eastAsia="宋体" w:hAnsi="Helvetica" w:cs="Helvetica"/>
          <w:color w:val="333333"/>
          <w:kern w:val="0"/>
          <w:sz w:val="24"/>
          <w:szCs w:val="24"/>
        </w:rPr>
        <w:t>springcloud</w:t>
      </w:r>
      <w:proofErr w:type="spellEnd"/>
      <w:r w:rsidRPr="00E955C5">
        <w:rPr>
          <w:rStyle w:val="md-plain"/>
          <w:rFonts w:ascii="Helvetica" w:eastAsia="宋体" w:hAnsi="Helvetica" w:cs="Helvetica"/>
          <w:color w:val="333333"/>
          <w:kern w:val="0"/>
          <w:sz w:val="24"/>
          <w:szCs w:val="24"/>
        </w:rPr>
        <w:t>整合</w:t>
      </w:r>
      <w:r w:rsidRPr="00E955C5">
        <w:rPr>
          <w:rStyle w:val="md-plain"/>
          <w:rFonts w:ascii="Helvetica" w:eastAsia="宋体" w:hAnsi="Helvetica" w:cs="Helvetica"/>
          <w:color w:val="333333"/>
          <w:kern w:val="0"/>
          <w:sz w:val="24"/>
          <w:szCs w:val="24"/>
        </w:rPr>
        <w:t>elk</w:t>
      </w:r>
    </w:p>
    <w:p w14:paraId="1D152C20"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t>a</w:t>
      </w:r>
      <w:r w:rsidRPr="00E955C5">
        <w:rPr>
          <w:rStyle w:val="md-plain"/>
          <w:rFonts w:ascii="Helvetica" w:eastAsia="宋体" w:hAnsi="Helvetica" w:cs="Helvetica"/>
          <w:color w:val="333333"/>
          <w:kern w:val="0"/>
          <w:sz w:val="24"/>
          <w:szCs w:val="24"/>
        </w:rPr>
        <w:t>、</w:t>
      </w:r>
      <w:r w:rsidRPr="00E955C5">
        <w:rPr>
          <w:rStyle w:val="md-plain"/>
          <w:rFonts w:ascii="Helvetica" w:eastAsia="宋体" w:hAnsi="Helvetica" w:cs="Helvetica"/>
          <w:color w:val="333333"/>
          <w:kern w:val="0"/>
          <w:sz w:val="24"/>
          <w:szCs w:val="24"/>
        </w:rPr>
        <w:t>pom.xml</w:t>
      </w:r>
    </w:p>
    <w:p w14:paraId="504A9241"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proofErr w:type="spellStart"/>
      <w:r w:rsidRPr="00E955C5">
        <w:rPr>
          <w:rStyle w:val="md-plain"/>
          <w:rFonts w:ascii="Helvetica" w:eastAsia="宋体" w:hAnsi="Helvetica" w:cs="Helvetica"/>
          <w:color w:val="333333"/>
          <w:kern w:val="0"/>
          <w:sz w:val="24"/>
          <w:szCs w:val="24"/>
        </w:rPr>
        <w:t>logstash</w:t>
      </w:r>
      <w:proofErr w:type="spellEnd"/>
      <w:r w:rsidRPr="00E955C5">
        <w:rPr>
          <w:rStyle w:val="md-plain"/>
          <w:rFonts w:ascii="Helvetica" w:eastAsia="宋体" w:hAnsi="Helvetica" w:cs="Helvetica"/>
          <w:color w:val="333333"/>
          <w:kern w:val="0"/>
          <w:sz w:val="24"/>
          <w:szCs w:val="24"/>
        </w:rPr>
        <w:t>-</w:t>
      </w:r>
      <w:proofErr w:type="spellStart"/>
      <w:r w:rsidRPr="00E955C5">
        <w:rPr>
          <w:rStyle w:val="md-plain"/>
          <w:rFonts w:ascii="Helvetica" w:eastAsia="宋体" w:hAnsi="Helvetica" w:cs="Helvetica"/>
          <w:color w:val="333333"/>
          <w:kern w:val="0"/>
          <w:sz w:val="24"/>
          <w:szCs w:val="24"/>
        </w:rPr>
        <w:t>logback</w:t>
      </w:r>
      <w:proofErr w:type="spellEnd"/>
      <w:r w:rsidRPr="00E955C5">
        <w:rPr>
          <w:rStyle w:val="md-plain"/>
          <w:rFonts w:ascii="Helvetica" w:eastAsia="宋体" w:hAnsi="Helvetica" w:cs="Helvetica"/>
          <w:color w:val="333333"/>
          <w:kern w:val="0"/>
          <w:sz w:val="24"/>
          <w:szCs w:val="24"/>
        </w:rPr>
        <w:t>-encoder</w:t>
      </w:r>
    </w:p>
    <w:p w14:paraId="57D99E28" w14:textId="77777777" w:rsidR="00E955C5" w:rsidRPr="00E955C5" w:rsidRDefault="00E955C5" w:rsidP="00E955C5">
      <w:pPr>
        <w:rPr>
          <w:rStyle w:val="md-plain"/>
          <w:rFonts w:ascii="Helvetica" w:eastAsia="宋体" w:hAnsi="Helvetica" w:cs="Helvetica"/>
          <w:color w:val="333333"/>
          <w:kern w:val="0"/>
          <w:sz w:val="24"/>
          <w:szCs w:val="24"/>
        </w:rPr>
      </w:pPr>
    </w:p>
    <w:p w14:paraId="52953681"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t>b</w:t>
      </w:r>
      <w:r w:rsidRPr="00E955C5">
        <w:rPr>
          <w:rStyle w:val="md-plain"/>
          <w:rFonts w:ascii="Helvetica" w:eastAsia="宋体" w:hAnsi="Helvetica" w:cs="Helvetica"/>
          <w:color w:val="333333"/>
          <w:kern w:val="0"/>
          <w:sz w:val="24"/>
          <w:szCs w:val="24"/>
        </w:rPr>
        <w:t>、</w:t>
      </w:r>
      <w:r w:rsidRPr="00E955C5">
        <w:rPr>
          <w:rStyle w:val="md-plain"/>
          <w:rFonts w:ascii="Helvetica" w:eastAsia="宋体" w:hAnsi="Helvetica" w:cs="Helvetica"/>
          <w:color w:val="333333"/>
          <w:kern w:val="0"/>
          <w:sz w:val="24"/>
          <w:szCs w:val="24"/>
        </w:rPr>
        <w:t>logback.xml</w:t>
      </w:r>
    </w:p>
    <w:p w14:paraId="4158C1C3"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t xml:space="preserve">    &lt;root level="DEBUG"&gt;</w:t>
      </w:r>
    </w:p>
    <w:p w14:paraId="050E39F3"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t>&lt;</w:t>
      </w:r>
      <w:proofErr w:type="spellStart"/>
      <w:r w:rsidRPr="00E955C5">
        <w:rPr>
          <w:rStyle w:val="md-plain"/>
          <w:rFonts w:ascii="Helvetica" w:eastAsia="宋体" w:hAnsi="Helvetica" w:cs="Helvetica"/>
          <w:color w:val="333333"/>
          <w:kern w:val="0"/>
          <w:sz w:val="24"/>
          <w:szCs w:val="24"/>
        </w:rPr>
        <w:t>appender</w:t>
      </w:r>
      <w:proofErr w:type="spellEnd"/>
      <w:r w:rsidRPr="00E955C5">
        <w:rPr>
          <w:rStyle w:val="md-plain"/>
          <w:rFonts w:ascii="Helvetica" w:eastAsia="宋体" w:hAnsi="Helvetica" w:cs="Helvetica"/>
          <w:color w:val="333333"/>
          <w:kern w:val="0"/>
          <w:sz w:val="24"/>
          <w:szCs w:val="24"/>
        </w:rPr>
        <w:t>-ref ref="</w:t>
      </w:r>
      <w:proofErr w:type="spellStart"/>
      <w:r w:rsidRPr="00E955C5">
        <w:rPr>
          <w:rStyle w:val="md-plain"/>
          <w:rFonts w:ascii="Helvetica" w:eastAsia="宋体" w:hAnsi="Helvetica" w:cs="Helvetica"/>
          <w:color w:val="333333"/>
          <w:kern w:val="0"/>
          <w:sz w:val="24"/>
          <w:szCs w:val="24"/>
        </w:rPr>
        <w:t>Stdout</w:t>
      </w:r>
      <w:proofErr w:type="spellEnd"/>
      <w:r w:rsidRPr="00E955C5">
        <w:rPr>
          <w:rStyle w:val="md-plain"/>
          <w:rFonts w:ascii="Helvetica" w:eastAsia="宋体" w:hAnsi="Helvetica" w:cs="Helvetica"/>
          <w:color w:val="333333"/>
          <w:kern w:val="0"/>
          <w:sz w:val="24"/>
          <w:szCs w:val="24"/>
        </w:rPr>
        <w:t>" /&gt;</w:t>
      </w:r>
    </w:p>
    <w:p w14:paraId="0DD1C62B"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t>&lt;</w:t>
      </w:r>
      <w:proofErr w:type="spellStart"/>
      <w:r w:rsidRPr="00E955C5">
        <w:rPr>
          <w:rStyle w:val="md-plain"/>
          <w:rFonts w:ascii="Helvetica" w:eastAsia="宋体" w:hAnsi="Helvetica" w:cs="Helvetica"/>
          <w:color w:val="333333"/>
          <w:kern w:val="0"/>
          <w:sz w:val="24"/>
          <w:szCs w:val="24"/>
        </w:rPr>
        <w:t>appender</w:t>
      </w:r>
      <w:proofErr w:type="spellEnd"/>
      <w:r w:rsidRPr="00E955C5">
        <w:rPr>
          <w:rStyle w:val="md-plain"/>
          <w:rFonts w:ascii="Helvetica" w:eastAsia="宋体" w:hAnsi="Helvetica" w:cs="Helvetica"/>
          <w:color w:val="333333"/>
          <w:kern w:val="0"/>
          <w:sz w:val="24"/>
          <w:szCs w:val="24"/>
        </w:rPr>
        <w:t>-ref ref="</w:t>
      </w:r>
      <w:proofErr w:type="spellStart"/>
      <w:r w:rsidRPr="00E955C5">
        <w:rPr>
          <w:rStyle w:val="md-plain"/>
          <w:rFonts w:ascii="Helvetica" w:eastAsia="宋体" w:hAnsi="Helvetica" w:cs="Helvetica"/>
          <w:color w:val="333333"/>
          <w:kern w:val="0"/>
          <w:sz w:val="24"/>
          <w:szCs w:val="24"/>
        </w:rPr>
        <w:t>RollingFile</w:t>
      </w:r>
      <w:proofErr w:type="spellEnd"/>
      <w:r w:rsidRPr="00E955C5">
        <w:rPr>
          <w:rStyle w:val="md-plain"/>
          <w:rFonts w:ascii="Helvetica" w:eastAsia="宋体" w:hAnsi="Helvetica" w:cs="Helvetica"/>
          <w:color w:val="333333"/>
          <w:kern w:val="0"/>
          <w:sz w:val="24"/>
          <w:szCs w:val="24"/>
        </w:rPr>
        <w:t>" /&gt;</w:t>
      </w:r>
    </w:p>
    <w:p w14:paraId="43AC1D83" w14:textId="77777777" w:rsidR="00E955C5" w:rsidRPr="00E955C5" w:rsidRDefault="00E955C5" w:rsidP="00E955C5">
      <w:pPr>
        <w:rPr>
          <w:rStyle w:val="md-plain"/>
          <w:rFonts w:ascii="Helvetica" w:eastAsia="宋体" w:hAnsi="Helvetica" w:cs="Helvetic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t>&lt;</w:t>
      </w:r>
      <w:proofErr w:type="spellStart"/>
      <w:r w:rsidRPr="00E955C5">
        <w:rPr>
          <w:rStyle w:val="md-plain"/>
          <w:rFonts w:ascii="Helvetica" w:eastAsia="宋体" w:hAnsi="Helvetica" w:cs="Helvetica"/>
          <w:color w:val="333333"/>
          <w:kern w:val="0"/>
          <w:sz w:val="24"/>
          <w:szCs w:val="24"/>
        </w:rPr>
        <w:t>appender</w:t>
      </w:r>
      <w:proofErr w:type="spellEnd"/>
      <w:r w:rsidRPr="00E955C5">
        <w:rPr>
          <w:rStyle w:val="md-plain"/>
          <w:rFonts w:ascii="Helvetica" w:eastAsia="宋体" w:hAnsi="Helvetica" w:cs="Helvetica"/>
          <w:color w:val="333333"/>
          <w:kern w:val="0"/>
          <w:sz w:val="24"/>
          <w:szCs w:val="24"/>
        </w:rPr>
        <w:t>-ref ref="</w:t>
      </w:r>
      <w:proofErr w:type="spellStart"/>
      <w:r w:rsidRPr="00E955C5">
        <w:rPr>
          <w:rStyle w:val="md-plain"/>
          <w:rFonts w:ascii="Helvetica" w:eastAsia="宋体" w:hAnsi="Helvetica" w:cs="Helvetica"/>
          <w:color w:val="333333"/>
          <w:kern w:val="0"/>
          <w:sz w:val="24"/>
          <w:szCs w:val="24"/>
        </w:rPr>
        <w:t>logstash</w:t>
      </w:r>
      <w:proofErr w:type="spellEnd"/>
      <w:r w:rsidRPr="00E955C5">
        <w:rPr>
          <w:rStyle w:val="md-plain"/>
          <w:rFonts w:ascii="Helvetica" w:eastAsia="宋体" w:hAnsi="Helvetica" w:cs="Helvetica"/>
          <w:color w:val="333333"/>
          <w:kern w:val="0"/>
          <w:sz w:val="24"/>
          <w:szCs w:val="24"/>
        </w:rPr>
        <w:t>" /&gt;</w:t>
      </w:r>
    </w:p>
    <w:p w14:paraId="64B16C00" w14:textId="3CF505C7" w:rsidR="00E955C5" w:rsidRPr="00435E7E" w:rsidRDefault="00E955C5" w:rsidP="00E955C5">
      <w:pPr>
        <w:rPr>
          <w:rStyle w:val="md-plain"/>
          <w:rFonts w:ascii="Helvetica" w:eastAsia="宋体" w:hAnsi="Helvetica" w:cs="Helvetica" w:hint="eastAsia"/>
          <w:color w:val="333333"/>
          <w:kern w:val="0"/>
          <w:sz w:val="24"/>
          <w:szCs w:val="24"/>
        </w:rPr>
      </w:pP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r>
      <w:r w:rsidRPr="00E955C5">
        <w:rPr>
          <w:rStyle w:val="md-plain"/>
          <w:rFonts w:ascii="Helvetica" w:eastAsia="宋体" w:hAnsi="Helvetica" w:cs="Helvetica"/>
          <w:color w:val="333333"/>
          <w:kern w:val="0"/>
          <w:sz w:val="24"/>
          <w:szCs w:val="24"/>
        </w:rPr>
        <w:tab/>
        <w:t xml:space="preserve">    &lt;/root&gt;</w:t>
      </w:r>
    </w:p>
    <w:sectPr w:rsidR="00E955C5" w:rsidRPr="00435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96F91"/>
    <w:multiLevelType w:val="multilevel"/>
    <w:tmpl w:val="A51C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D0C16"/>
    <w:multiLevelType w:val="multilevel"/>
    <w:tmpl w:val="A0F68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A6C96"/>
    <w:multiLevelType w:val="multilevel"/>
    <w:tmpl w:val="020E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CA7"/>
    <w:rsid w:val="001937AD"/>
    <w:rsid w:val="002A08E8"/>
    <w:rsid w:val="003B3B24"/>
    <w:rsid w:val="00435E7E"/>
    <w:rsid w:val="00547126"/>
    <w:rsid w:val="0057703E"/>
    <w:rsid w:val="005E4960"/>
    <w:rsid w:val="00720534"/>
    <w:rsid w:val="00847CA7"/>
    <w:rsid w:val="0099660F"/>
    <w:rsid w:val="009C5828"/>
    <w:rsid w:val="009E135A"/>
    <w:rsid w:val="00A36D87"/>
    <w:rsid w:val="00B759CA"/>
    <w:rsid w:val="00E9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34272"/>
  <w15:chartTrackingRefBased/>
  <w15:docId w15:val="{73544FDC-4414-43B4-AE59-5EF14BB2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937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1937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72053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B3B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7AD"/>
    <w:rPr>
      <w:rFonts w:ascii="宋体" w:eastAsia="宋体" w:hAnsi="宋体" w:cs="宋体"/>
      <w:b/>
      <w:bCs/>
      <w:kern w:val="36"/>
      <w:sz w:val="48"/>
      <w:szCs w:val="48"/>
    </w:rPr>
  </w:style>
  <w:style w:type="character" w:customStyle="1" w:styleId="md-plain">
    <w:name w:val="md-plain"/>
    <w:basedOn w:val="a0"/>
    <w:rsid w:val="001937AD"/>
  </w:style>
  <w:style w:type="character" w:customStyle="1" w:styleId="20">
    <w:name w:val="标题 2 字符"/>
    <w:basedOn w:val="a0"/>
    <w:link w:val="2"/>
    <w:uiPriority w:val="9"/>
    <w:semiHidden/>
    <w:rsid w:val="001937AD"/>
    <w:rPr>
      <w:rFonts w:asciiTheme="majorHAnsi" w:eastAsiaTheme="majorEastAsia" w:hAnsiTheme="majorHAnsi" w:cstheme="majorBidi"/>
      <w:b/>
      <w:bCs/>
      <w:sz w:val="32"/>
      <w:szCs w:val="32"/>
    </w:rPr>
  </w:style>
  <w:style w:type="paragraph" w:customStyle="1" w:styleId="md-end-block">
    <w:name w:val="md-end-block"/>
    <w:basedOn w:val="a"/>
    <w:rsid w:val="001937AD"/>
    <w:pPr>
      <w:widowControl/>
      <w:spacing w:before="100" w:beforeAutospacing="1" w:after="100" w:afterAutospacing="1"/>
      <w:jc w:val="left"/>
    </w:pPr>
    <w:rPr>
      <w:rFonts w:ascii="宋体" w:eastAsia="宋体" w:hAnsi="宋体" w:cs="宋体"/>
      <w:kern w:val="0"/>
      <w:sz w:val="24"/>
      <w:szCs w:val="24"/>
    </w:rPr>
  </w:style>
  <w:style w:type="character" w:customStyle="1" w:styleId="md-tab">
    <w:name w:val="md-tab"/>
    <w:basedOn w:val="a0"/>
    <w:rsid w:val="001937AD"/>
  </w:style>
  <w:style w:type="character" w:customStyle="1" w:styleId="md-softbreak">
    <w:name w:val="md-softbreak"/>
    <w:basedOn w:val="a0"/>
    <w:rsid w:val="009E135A"/>
  </w:style>
  <w:style w:type="character" w:customStyle="1" w:styleId="md-linebreak">
    <w:name w:val="md-linebreak"/>
    <w:basedOn w:val="a0"/>
    <w:rsid w:val="009E135A"/>
  </w:style>
  <w:style w:type="character" w:styleId="HTML">
    <w:name w:val="HTML Code"/>
    <w:basedOn w:val="a0"/>
    <w:uiPriority w:val="99"/>
    <w:semiHidden/>
    <w:unhideWhenUsed/>
    <w:rsid w:val="00435E7E"/>
    <w:rPr>
      <w:rFonts w:ascii="宋体" w:eastAsia="宋体" w:hAnsi="宋体" w:cs="宋体"/>
      <w:sz w:val="24"/>
      <w:szCs w:val="24"/>
    </w:rPr>
  </w:style>
  <w:style w:type="character" w:customStyle="1" w:styleId="40">
    <w:name w:val="标题 4 字符"/>
    <w:basedOn w:val="a0"/>
    <w:link w:val="4"/>
    <w:uiPriority w:val="9"/>
    <w:semiHidden/>
    <w:rsid w:val="00720534"/>
    <w:rPr>
      <w:rFonts w:asciiTheme="majorHAnsi" w:eastAsiaTheme="majorEastAsia" w:hAnsiTheme="majorHAnsi" w:cstheme="majorBidi"/>
      <w:b/>
      <w:bCs/>
      <w:sz w:val="28"/>
      <w:szCs w:val="28"/>
    </w:rPr>
  </w:style>
  <w:style w:type="paragraph" w:styleId="a3">
    <w:name w:val="Normal (Web)"/>
    <w:basedOn w:val="a"/>
    <w:uiPriority w:val="99"/>
    <w:semiHidden/>
    <w:unhideWhenUsed/>
    <w:rsid w:val="00720534"/>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3B3B24"/>
    <w:rPr>
      <w:b/>
      <w:bCs/>
      <w:sz w:val="28"/>
      <w:szCs w:val="28"/>
    </w:rPr>
  </w:style>
  <w:style w:type="character" w:styleId="a4">
    <w:name w:val="Strong"/>
    <w:basedOn w:val="a0"/>
    <w:uiPriority w:val="22"/>
    <w:qFormat/>
    <w:rsid w:val="003B3B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7266">
      <w:bodyDiv w:val="1"/>
      <w:marLeft w:val="0"/>
      <w:marRight w:val="0"/>
      <w:marTop w:val="0"/>
      <w:marBottom w:val="0"/>
      <w:divBdr>
        <w:top w:val="none" w:sz="0" w:space="0" w:color="auto"/>
        <w:left w:val="none" w:sz="0" w:space="0" w:color="auto"/>
        <w:bottom w:val="none" w:sz="0" w:space="0" w:color="auto"/>
        <w:right w:val="none" w:sz="0" w:space="0" w:color="auto"/>
      </w:divBdr>
    </w:div>
    <w:div w:id="25444503">
      <w:bodyDiv w:val="1"/>
      <w:marLeft w:val="0"/>
      <w:marRight w:val="0"/>
      <w:marTop w:val="0"/>
      <w:marBottom w:val="0"/>
      <w:divBdr>
        <w:top w:val="none" w:sz="0" w:space="0" w:color="auto"/>
        <w:left w:val="none" w:sz="0" w:space="0" w:color="auto"/>
        <w:bottom w:val="none" w:sz="0" w:space="0" w:color="auto"/>
        <w:right w:val="none" w:sz="0" w:space="0" w:color="auto"/>
      </w:divBdr>
    </w:div>
    <w:div w:id="256519044">
      <w:bodyDiv w:val="1"/>
      <w:marLeft w:val="0"/>
      <w:marRight w:val="0"/>
      <w:marTop w:val="0"/>
      <w:marBottom w:val="0"/>
      <w:divBdr>
        <w:top w:val="none" w:sz="0" w:space="0" w:color="auto"/>
        <w:left w:val="none" w:sz="0" w:space="0" w:color="auto"/>
        <w:bottom w:val="none" w:sz="0" w:space="0" w:color="auto"/>
        <w:right w:val="none" w:sz="0" w:space="0" w:color="auto"/>
      </w:divBdr>
    </w:div>
    <w:div w:id="390080685">
      <w:bodyDiv w:val="1"/>
      <w:marLeft w:val="0"/>
      <w:marRight w:val="0"/>
      <w:marTop w:val="0"/>
      <w:marBottom w:val="0"/>
      <w:divBdr>
        <w:top w:val="none" w:sz="0" w:space="0" w:color="auto"/>
        <w:left w:val="none" w:sz="0" w:space="0" w:color="auto"/>
        <w:bottom w:val="none" w:sz="0" w:space="0" w:color="auto"/>
        <w:right w:val="none" w:sz="0" w:space="0" w:color="auto"/>
      </w:divBdr>
    </w:div>
    <w:div w:id="403996160">
      <w:bodyDiv w:val="1"/>
      <w:marLeft w:val="0"/>
      <w:marRight w:val="0"/>
      <w:marTop w:val="0"/>
      <w:marBottom w:val="0"/>
      <w:divBdr>
        <w:top w:val="none" w:sz="0" w:space="0" w:color="auto"/>
        <w:left w:val="none" w:sz="0" w:space="0" w:color="auto"/>
        <w:bottom w:val="none" w:sz="0" w:space="0" w:color="auto"/>
        <w:right w:val="none" w:sz="0" w:space="0" w:color="auto"/>
      </w:divBdr>
    </w:div>
    <w:div w:id="449787650">
      <w:bodyDiv w:val="1"/>
      <w:marLeft w:val="0"/>
      <w:marRight w:val="0"/>
      <w:marTop w:val="0"/>
      <w:marBottom w:val="0"/>
      <w:divBdr>
        <w:top w:val="none" w:sz="0" w:space="0" w:color="auto"/>
        <w:left w:val="none" w:sz="0" w:space="0" w:color="auto"/>
        <w:bottom w:val="none" w:sz="0" w:space="0" w:color="auto"/>
        <w:right w:val="none" w:sz="0" w:space="0" w:color="auto"/>
      </w:divBdr>
    </w:div>
    <w:div w:id="483396841">
      <w:bodyDiv w:val="1"/>
      <w:marLeft w:val="0"/>
      <w:marRight w:val="0"/>
      <w:marTop w:val="0"/>
      <w:marBottom w:val="0"/>
      <w:divBdr>
        <w:top w:val="none" w:sz="0" w:space="0" w:color="auto"/>
        <w:left w:val="none" w:sz="0" w:space="0" w:color="auto"/>
        <w:bottom w:val="none" w:sz="0" w:space="0" w:color="auto"/>
        <w:right w:val="none" w:sz="0" w:space="0" w:color="auto"/>
      </w:divBdr>
    </w:div>
    <w:div w:id="514466465">
      <w:bodyDiv w:val="1"/>
      <w:marLeft w:val="0"/>
      <w:marRight w:val="0"/>
      <w:marTop w:val="0"/>
      <w:marBottom w:val="0"/>
      <w:divBdr>
        <w:top w:val="none" w:sz="0" w:space="0" w:color="auto"/>
        <w:left w:val="none" w:sz="0" w:space="0" w:color="auto"/>
        <w:bottom w:val="none" w:sz="0" w:space="0" w:color="auto"/>
        <w:right w:val="none" w:sz="0" w:space="0" w:color="auto"/>
      </w:divBdr>
    </w:div>
    <w:div w:id="590431633">
      <w:bodyDiv w:val="1"/>
      <w:marLeft w:val="0"/>
      <w:marRight w:val="0"/>
      <w:marTop w:val="0"/>
      <w:marBottom w:val="0"/>
      <w:divBdr>
        <w:top w:val="none" w:sz="0" w:space="0" w:color="auto"/>
        <w:left w:val="none" w:sz="0" w:space="0" w:color="auto"/>
        <w:bottom w:val="none" w:sz="0" w:space="0" w:color="auto"/>
        <w:right w:val="none" w:sz="0" w:space="0" w:color="auto"/>
      </w:divBdr>
    </w:div>
    <w:div w:id="615068441">
      <w:bodyDiv w:val="1"/>
      <w:marLeft w:val="0"/>
      <w:marRight w:val="0"/>
      <w:marTop w:val="0"/>
      <w:marBottom w:val="0"/>
      <w:divBdr>
        <w:top w:val="none" w:sz="0" w:space="0" w:color="auto"/>
        <w:left w:val="none" w:sz="0" w:space="0" w:color="auto"/>
        <w:bottom w:val="none" w:sz="0" w:space="0" w:color="auto"/>
        <w:right w:val="none" w:sz="0" w:space="0" w:color="auto"/>
      </w:divBdr>
    </w:div>
    <w:div w:id="701830407">
      <w:bodyDiv w:val="1"/>
      <w:marLeft w:val="0"/>
      <w:marRight w:val="0"/>
      <w:marTop w:val="0"/>
      <w:marBottom w:val="0"/>
      <w:divBdr>
        <w:top w:val="none" w:sz="0" w:space="0" w:color="auto"/>
        <w:left w:val="none" w:sz="0" w:space="0" w:color="auto"/>
        <w:bottom w:val="none" w:sz="0" w:space="0" w:color="auto"/>
        <w:right w:val="none" w:sz="0" w:space="0" w:color="auto"/>
      </w:divBdr>
    </w:div>
    <w:div w:id="868881123">
      <w:bodyDiv w:val="1"/>
      <w:marLeft w:val="0"/>
      <w:marRight w:val="0"/>
      <w:marTop w:val="0"/>
      <w:marBottom w:val="0"/>
      <w:divBdr>
        <w:top w:val="none" w:sz="0" w:space="0" w:color="auto"/>
        <w:left w:val="none" w:sz="0" w:space="0" w:color="auto"/>
        <w:bottom w:val="none" w:sz="0" w:space="0" w:color="auto"/>
        <w:right w:val="none" w:sz="0" w:space="0" w:color="auto"/>
      </w:divBdr>
    </w:div>
    <w:div w:id="876233730">
      <w:bodyDiv w:val="1"/>
      <w:marLeft w:val="0"/>
      <w:marRight w:val="0"/>
      <w:marTop w:val="0"/>
      <w:marBottom w:val="0"/>
      <w:divBdr>
        <w:top w:val="none" w:sz="0" w:space="0" w:color="auto"/>
        <w:left w:val="none" w:sz="0" w:space="0" w:color="auto"/>
        <w:bottom w:val="none" w:sz="0" w:space="0" w:color="auto"/>
        <w:right w:val="none" w:sz="0" w:space="0" w:color="auto"/>
      </w:divBdr>
    </w:div>
    <w:div w:id="1010959153">
      <w:bodyDiv w:val="1"/>
      <w:marLeft w:val="0"/>
      <w:marRight w:val="0"/>
      <w:marTop w:val="0"/>
      <w:marBottom w:val="0"/>
      <w:divBdr>
        <w:top w:val="none" w:sz="0" w:space="0" w:color="auto"/>
        <w:left w:val="none" w:sz="0" w:space="0" w:color="auto"/>
        <w:bottom w:val="none" w:sz="0" w:space="0" w:color="auto"/>
        <w:right w:val="none" w:sz="0" w:space="0" w:color="auto"/>
      </w:divBdr>
    </w:div>
    <w:div w:id="1135024037">
      <w:bodyDiv w:val="1"/>
      <w:marLeft w:val="0"/>
      <w:marRight w:val="0"/>
      <w:marTop w:val="0"/>
      <w:marBottom w:val="0"/>
      <w:divBdr>
        <w:top w:val="none" w:sz="0" w:space="0" w:color="auto"/>
        <w:left w:val="none" w:sz="0" w:space="0" w:color="auto"/>
        <w:bottom w:val="none" w:sz="0" w:space="0" w:color="auto"/>
        <w:right w:val="none" w:sz="0" w:space="0" w:color="auto"/>
      </w:divBdr>
    </w:div>
    <w:div w:id="1227567682">
      <w:bodyDiv w:val="1"/>
      <w:marLeft w:val="0"/>
      <w:marRight w:val="0"/>
      <w:marTop w:val="0"/>
      <w:marBottom w:val="0"/>
      <w:divBdr>
        <w:top w:val="none" w:sz="0" w:space="0" w:color="auto"/>
        <w:left w:val="none" w:sz="0" w:space="0" w:color="auto"/>
        <w:bottom w:val="none" w:sz="0" w:space="0" w:color="auto"/>
        <w:right w:val="none" w:sz="0" w:space="0" w:color="auto"/>
      </w:divBdr>
    </w:div>
    <w:div w:id="1259097928">
      <w:bodyDiv w:val="1"/>
      <w:marLeft w:val="0"/>
      <w:marRight w:val="0"/>
      <w:marTop w:val="0"/>
      <w:marBottom w:val="0"/>
      <w:divBdr>
        <w:top w:val="none" w:sz="0" w:space="0" w:color="auto"/>
        <w:left w:val="none" w:sz="0" w:space="0" w:color="auto"/>
        <w:bottom w:val="none" w:sz="0" w:space="0" w:color="auto"/>
        <w:right w:val="none" w:sz="0" w:space="0" w:color="auto"/>
      </w:divBdr>
    </w:div>
    <w:div w:id="1289512528">
      <w:bodyDiv w:val="1"/>
      <w:marLeft w:val="0"/>
      <w:marRight w:val="0"/>
      <w:marTop w:val="0"/>
      <w:marBottom w:val="0"/>
      <w:divBdr>
        <w:top w:val="none" w:sz="0" w:space="0" w:color="auto"/>
        <w:left w:val="none" w:sz="0" w:space="0" w:color="auto"/>
        <w:bottom w:val="none" w:sz="0" w:space="0" w:color="auto"/>
        <w:right w:val="none" w:sz="0" w:space="0" w:color="auto"/>
      </w:divBdr>
    </w:div>
    <w:div w:id="1372531614">
      <w:bodyDiv w:val="1"/>
      <w:marLeft w:val="0"/>
      <w:marRight w:val="0"/>
      <w:marTop w:val="0"/>
      <w:marBottom w:val="0"/>
      <w:divBdr>
        <w:top w:val="none" w:sz="0" w:space="0" w:color="auto"/>
        <w:left w:val="none" w:sz="0" w:space="0" w:color="auto"/>
        <w:bottom w:val="none" w:sz="0" w:space="0" w:color="auto"/>
        <w:right w:val="none" w:sz="0" w:space="0" w:color="auto"/>
      </w:divBdr>
    </w:div>
    <w:div w:id="1438476901">
      <w:bodyDiv w:val="1"/>
      <w:marLeft w:val="0"/>
      <w:marRight w:val="0"/>
      <w:marTop w:val="0"/>
      <w:marBottom w:val="0"/>
      <w:divBdr>
        <w:top w:val="none" w:sz="0" w:space="0" w:color="auto"/>
        <w:left w:val="none" w:sz="0" w:space="0" w:color="auto"/>
        <w:bottom w:val="none" w:sz="0" w:space="0" w:color="auto"/>
        <w:right w:val="none" w:sz="0" w:space="0" w:color="auto"/>
      </w:divBdr>
    </w:div>
    <w:div w:id="1488395903">
      <w:bodyDiv w:val="1"/>
      <w:marLeft w:val="0"/>
      <w:marRight w:val="0"/>
      <w:marTop w:val="0"/>
      <w:marBottom w:val="0"/>
      <w:divBdr>
        <w:top w:val="none" w:sz="0" w:space="0" w:color="auto"/>
        <w:left w:val="none" w:sz="0" w:space="0" w:color="auto"/>
        <w:bottom w:val="none" w:sz="0" w:space="0" w:color="auto"/>
        <w:right w:val="none" w:sz="0" w:space="0" w:color="auto"/>
      </w:divBdr>
    </w:div>
    <w:div w:id="1496725924">
      <w:bodyDiv w:val="1"/>
      <w:marLeft w:val="0"/>
      <w:marRight w:val="0"/>
      <w:marTop w:val="0"/>
      <w:marBottom w:val="0"/>
      <w:divBdr>
        <w:top w:val="none" w:sz="0" w:space="0" w:color="auto"/>
        <w:left w:val="none" w:sz="0" w:space="0" w:color="auto"/>
        <w:bottom w:val="none" w:sz="0" w:space="0" w:color="auto"/>
        <w:right w:val="none" w:sz="0" w:space="0" w:color="auto"/>
      </w:divBdr>
    </w:div>
    <w:div w:id="1508059025">
      <w:bodyDiv w:val="1"/>
      <w:marLeft w:val="0"/>
      <w:marRight w:val="0"/>
      <w:marTop w:val="0"/>
      <w:marBottom w:val="0"/>
      <w:divBdr>
        <w:top w:val="none" w:sz="0" w:space="0" w:color="auto"/>
        <w:left w:val="none" w:sz="0" w:space="0" w:color="auto"/>
        <w:bottom w:val="none" w:sz="0" w:space="0" w:color="auto"/>
        <w:right w:val="none" w:sz="0" w:space="0" w:color="auto"/>
      </w:divBdr>
    </w:div>
    <w:div w:id="1510872867">
      <w:bodyDiv w:val="1"/>
      <w:marLeft w:val="0"/>
      <w:marRight w:val="0"/>
      <w:marTop w:val="0"/>
      <w:marBottom w:val="0"/>
      <w:divBdr>
        <w:top w:val="none" w:sz="0" w:space="0" w:color="auto"/>
        <w:left w:val="none" w:sz="0" w:space="0" w:color="auto"/>
        <w:bottom w:val="none" w:sz="0" w:space="0" w:color="auto"/>
        <w:right w:val="none" w:sz="0" w:space="0" w:color="auto"/>
      </w:divBdr>
    </w:div>
    <w:div w:id="1543978299">
      <w:bodyDiv w:val="1"/>
      <w:marLeft w:val="0"/>
      <w:marRight w:val="0"/>
      <w:marTop w:val="0"/>
      <w:marBottom w:val="0"/>
      <w:divBdr>
        <w:top w:val="none" w:sz="0" w:space="0" w:color="auto"/>
        <w:left w:val="none" w:sz="0" w:space="0" w:color="auto"/>
        <w:bottom w:val="none" w:sz="0" w:space="0" w:color="auto"/>
        <w:right w:val="none" w:sz="0" w:space="0" w:color="auto"/>
      </w:divBdr>
    </w:div>
    <w:div w:id="1544708841">
      <w:bodyDiv w:val="1"/>
      <w:marLeft w:val="0"/>
      <w:marRight w:val="0"/>
      <w:marTop w:val="0"/>
      <w:marBottom w:val="0"/>
      <w:divBdr>
        <w:top w:val="none" w:sz="0" w:space="0" w:color="auto"/>
        <w:left w:val="none" w:sz="0" w:space="0" w:color="auto"/>
        <w:bottom w:val="none" w:sz="0" w:space="0" w:color="auto"/>
        <w:right w:val="none" w:sz="0" w:space="0" w:color="auto"/>
      </w:divBdr>
    </w:div>
    <w:div w:id="1580944858">
      <w:bodyDiv w:val="1"/>
      <w:marLeft w:val="0"/>
      <w:marRight w:val="0"/>
      <w:marTop w:val="0"/>
      <w:marBottom w:val="0"/>
      <w:divBdr>
        <w:top w:val="none" w:sz="0" w:space="0" w:color="auto"/>
        <w:left w:val="none" w:sz="0" w:space="0" w:color="auto"/>
        <w:bottom w:val="none" w:sz="0" w:space="0" w:color="auto"/>
        <w:right w:val="none" w:sz="0" w:space="0" w:color="auto"/>
      </w:divBdr>
    </w:div>
    <w:div w:id="1685934836">
      <w:bodyDiv w:val="1"/>
      <w:marLeft w:val="0"/>
      <w:marRight w:val="0"/>
      <w:marTop w:val="0"/>
      <w:marBottom w:val="0"/>
      <w:divBdr>
        <w:top w:val="none" w:sz="0" w:space="0" w:color="auto"/>
        <w:left w:val="none" w:sz="0" w:space="0" w:color="auto"/>
        <w:bottom w:val="none" w:sz="0" w:space="0" w:color="auto"/>
        <w:right w:val="none" w:sz="0" w:space="0" w:color="auto"/>
      </w:divBdr>
    </w:div>
    <w:div w:id="19261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傲寒</dc:creator>
  <cp:keywords/>
  <dc:description/>
  <cp:lastModifiedBy>崔 傲寒</cp:lastModifiedBy>
  <cp:revision>13</cp:revision>
  <dcterms:created xsi:type="dcterms:W3CDTF">2020-06-08T18:02:00Z</dcterms:created>
  <dcterms:modified xsi:type="dcterms:W3CDTF">2020-06-23T13:43:00Z</dcterms:modified>
</cp:coreProperties>
</file>