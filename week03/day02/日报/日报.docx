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91F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06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、商品搜索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730B3BE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</w:t>
      </w:r>
      <w:proofErr w:type="gramStart"/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一</w:t>
      </w:r>
      <w:proofErr w:type="gramEnd"/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页面静态化</w:t>
      </w:r>
    </w:p>
    <w:p w14:paraId="11059C8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、创建商品详情的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模板</w:t>
      </w:r>
    </w:p>
    <w:p w14:paraId="1F51D25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RabbitMQ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消费者，收到消息后生成静态页面（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D:/detail/26774635180.html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20FE0B8D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3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、搭建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服务器，返回静态页面</w:t>
      </w:r>
    </w:p>
    <w:p w14:paraId="4D0DD47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69C0A68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方案二：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</w:p>
    <w:p w14:paraId="4B480E53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a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缓存商品详情</w:t>
      </w:r>
    </w:p>
    <w:p w14:paraId="265A582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、先查询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，如果有直接返回</w:t>
      </w:r>
    </w:p>
    <w:p w14:paraId="72F3928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、再查询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，并把查询结果装到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中再返回</w:t>
      </w:r>
    </w:p>
    <w:p w14:paraId="054902C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CFCA645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b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、如何保证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不满？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中都是热点商品？</w:t>
      </w:r>
    </w:p>
    <w:p w14:paraId="6383895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设置商品的实现时间：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86400</w:t>
      </w:r>
    </w:p>
    <w:p w14:paraId="4837E9F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417F7D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、怎么保存商品信息（数据类型）？</w:t>
      </w:r>
    </w:p>
    <w:p w14:paraId="468B8251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123456:BASE</w:t>
      </w:r>
      <w:proofErr w:type="gramEnd"/>
    </w:p>
    <w:p w14:paraId="7113326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123456:DESC</w:t>
      </w:r>
      <w:proofErr w:type="gramEnd"/>
    </w:p>
    <w:p w14:paraId="63F8A958" w14:textId="7568F29E" w:rsidR="0057703E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123456:PARAM</w:t>
      </w:r>
      <w:proofErr w:type="gramEnd"/>
    </w:p>
    <w:p w14:paraId="55ADC545" w14:textId="77777777" w:rsidR="001937AD" w:rsidRPr="001937AD" w:rsidRDefault="001937AD" w:rsidP="001937A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Style w:val="md-plain"/>
          <w:kern w:val="0"/>
          <w:sz w:val="24"/>
          <w:szCs w:val="24"/>
        </w:rPr>
      </w:pPr>
      <w:r w:rsidRPr="001937AD">
        <w:rPr>
          <w:rStyle w:val="md-plain"/>
          <w:kern w:val="0"/>
          <w:sz w:val="24"/>
          <w:szCs w:val="24"/>
        </w:rPr>
        <w:t>缓存穿透</w:t>
      </w:r>
    </w:p>
    <w:p w14:paraId="5630841E" w14:textId="4281FF63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缓存穿透是指缓存和数据库中都没有数据，而用户不断发起请求则这些请求会穿过缓存直接访问数据库，如发起为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“-1”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的数据或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为特别大不存在的数据。假如有恶意攻击，就可以利用这个漏洞，对数据库造成压力，甚至压垮数据库。</w:t>
      </w:r>
    </w:p>
    <w:p w14:paraId="102F41B9" w14:textId="7FF917FE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E8DAE95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4.2.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</w:t>
      </w:r>
    </w:p>
    <w:p w14:paraId="4C6F7EB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缓存空对象：</w:t>
      </w:r>
    </w:p>
    <w:p w14:paraId="6C5D249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当存储层</w:t>
      </w:r>
      <w:proofErr w:type="gramStart"/>
      <w:r>
        <w:rPr>
          <w:rStyle w:val="md-plain"/>
          <w:rFonts w:ascii="Helvetica" w:hAnsi="Helvetica" w:cs="Helvetica"/>
          <w:color w:val="333333"/>
        </w:rPr>
        <w:t>不</w:t>
      </w:r>
      <w:proofErr w:type="gramEnd"/>
      <w:r>
        <w:rPr>
          <w:rStyle w:val="md-plain"/>
          <w:rFonts w:ascii="Helvetica" w:hAnsi="Helvetica" w:cs="Helvetica"/>
          <w:color w:val="333333"/>
        </w:rPr>
        <w:t>命中后，即使返回的</w:t>
      </w:r>
      <w:r w:rsidRPr="001937AD">
        <w:rPr>
          <w:rStyle w:val="md-plain"/>
          <w:rFonts w:ascii="Helvetica" w:hAnsi="Helvetica" w:cs="Helvetica"/>
          <w:color w:val="333333"/>
        </w:rPr>
        <w:t>空对象也将其缓存起来</w:t>
      </w:r>
      <w:r>
        <w:rPr>
          <w:rStyle w:val="md-plain"/>
          <w:rFonts w:ascii="Helvetica" w:hAnsi="Helvetica" w:cs="Helvetica"/>
          <w:color w:val="333333"/>
        </w:rPr>
        <w:t>，同时会</w:t>
      </w:r>
      <w:r w:rsidRPr="001937AD">
        <w:rPr>
          <w:rStyle w:val="md-plain"/>
          <w:rFonts w:ascii="Helvetica" w:hAnsi="Helvetica" w:cs="Helvetica"/>
          <w:color w:val="333333"/>
        </w:rPr>
        <w:t>设置一个过期时间</w:t>
      </w:r>
      <w:r>
        <w:rPr>
          <w:rStyle w:val="md-plain"/>
          <w:rFonts w:ascii="Helvetica" w:hAnsi="Helvetica" w:cs="Helvetica"/>
          <w:color w:val="333333"/>
        </w:rPr>
        <w:t>（避免控制占用更多的存储空间），之后再访问这个数据将会从缓存中获取，保护了后端数据源；</w:t>
      </w:r>
    </w:p>
    <w:p w14:paraId="499790D1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缓存击穿</w:t>
      </w:r>
    </w:p>
    <w:p w14:paraId="121A578C" w14:textId="015E25F5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缓存击穿，是指一个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非常热点，在不停的扛着大并发，大并发集中对这一个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不停进行访问，当这个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在失效的瞬间，持续的大并发就穿破缓存，直接请求数据库，就像在一个屏障上凿开了一个洞。</w:t>
      </w:r>
    </w:p>
    <w:p w14:paraId="410FF4C8" w14:textId="77777777" w:rsidR="001937AD" w:rsidRPr="001937AD" w:rsidRDefault="001937AD" w:rsidP="001937AD">
      <w:pPr>
        <w:widowControl/>
        <w:spacing w:before="192" w:after="192"/>
        <w:jc w:val="left"/>
        <w:rPr>
          <w:rStyle w:val="md-plain"/>
        </w:rPr>
      </w:pPr>
      <w:r w:rsidRPr="001937AD">
        <w:rPr>
          <w:rStyle w:val="md-plain"/>
        </w:rPr>
        <w:t>解决方案：</w:t>
      </w:r>
    </w:p>
    <w:p w14:paraId="1C2E6DF5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lastRenderedPageBreak/>
        <w:t>设置热点数据永远不过期</w:t>
      </w:r>
    </w:p>
    <w:p w14:paraId="3C3D068D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t>加分布式锁</w:t>
      </w:r>
    </w:p>
    <w:p w14:paraId="0C31320E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ab/>
      </w:r>
    </w:p>
    <w:p w14:paraId="565A0CF7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1、如何释放锁？del</w:t>
      </w:r>
    </w:p>
    <w:p w14:paraId="57B03D51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2、业务处理失败？expire</w:t>
      </w:r>
    </w:p>
    <w:p w14:paraId="35B6CF3A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缓存雪崩</w:t>
      </w:r>
    </w:p>
    <w:p w14:paraId="49F142FB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缓存雪崩，是指在某一个时间段，缓存集中过期失效。</w:t>
      </w:r>
    </w:p>
    <w:p w14:paraId="47A3670F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6.2.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解决方案：</w:t>
      </w:r>
    </w:p>
    <w:p w14:paraId="62B5760D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缓存数据的过期时间设置随机，不同分类商品缓存不同周期或热门类目的商品缓存时</w:t>
      </w:r>
      <w:r w:rsidRPr="0099660F">
        <w:rPr>
          <w:rStyle w:val="md-plain"/>
          <w:rFonts w:ascii="Helvetica" w:hAnsi="Helvetica" w:cs="Helvetica"/>
          <w:color w:val="333333"/>
        </w:rPr>
        <w:t>间长一些</w:t>
      </w:r>
    </w:p>
    <w:p w14:paraId="13E2E9DE" w14:textId="11C57B3A" w:rsidR="001937AD" w:rsidRDefault="001937AD" w:rsidP="001937AD"/>
    <w:p w14:paraId="60150C93" w14:textId="22905F90" w:rsidR="0099660F" w:rsidRDefault="0099660F" w:rsidP="001937AD"/>
    <w:p w14:paraId="17AEC9F8" w14:textId="0D0782BB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---------------------------08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、单点登录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------------------------------</w:t>
      </w:r>
    </w:p>
    <w:p w14:paraId="4F65F383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一、单点登录介绍</w:t>
      </w:r>
    </w:p>
    <w:p w14:paraId="153BB997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1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、什么是单点登录？</w:t>
      </w:r>
    </w:p>
    <w:p w14:paraId="2F4B96E5" w14:textId="030E59F1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SSO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英文全称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Single Sign On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，单点登录，登录一次处处可用</w:t>
      </w:r>
    </w:p>
    <w:p w14:paraId="2D06B34E" w14:textId="77777777" w:rsidR="0099660F" w:rsidRPr="0099660F" w:rsidRDefault="0099660F" w:rsidP="0099660F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为什么要有单点登录系统</w:t>
      </w:r>
    </w:p>
    <w:p w14:paraId="75199478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集群环境下会出现要求用户多次登录的情况。</w:t>
      </w:r>
    </w:p>
    <w:p w14:paraId="7161B754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 w:rsidRPr="0099660F">
        <w:rPr>
          <w:rStyle w:val="md-plain"/>
          <w:rFonts w:ascii="Helvetica" w:hAnsi="Helvetica" w:cs="Helvetica"/>
          <w:color w:val="333333"/>
        </w:rPr>
        <w:t>解决方案：</w:t>
      </w:r>
    </w:p>
    <w:p w14:paraId="4CC2F58B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、配置</w:t>
      </w:r>
      <w:r>
        <w:rPr>
          <w:rStyle w:val="md-plain"/>
          <w:rFonts w:ascii="Helvetica" w:hAnsi="Helvetica" w:cs="Helvetica"/>
          <w:color w:val="333333"/>
        </w:rPr>
        <w:t>tomcat</w:t>
      </w:r>
      <w:r>
        <w:rPr>
          <w:rStyle w:val="md-plain"/>
          <w:rFonts w:ascii="Helvetica" w:hAnsi="Helvetica" w:cs="Helvetica"/>
          <w:color w:val="333333"/>
        </w:rPr>
        <w:t>集群</w:t>
      </w:r>
      <w:r>
        <w:rPr>
          <w:rStyle w:val="md-plain"/>
          <w:rFonts w:ascii="Helvetica" w:hAnsi="Helvetica" w:cs="Helvetica"/>
          <w:color w:val="333333"/>
        </w:rPr>
        <w:t>(500)</w:t>
      </w:r>
      <w:r>
        <w:rPr>
          <w:rStyle w:val="md-plain"/>
          <w:rFonts w:ascii="Helvetica" w:hAnsi="Helvetica" w:cs="Helvetica"/>
          <w:color w:val="333333"/>
        </w:rPr>
        <w:t>。配置</w:t>
      </w:r>
      <w:r>
        <w:rPr>
          <w:rStyle w:val="md-plain"/>
          <w:rFonts w:ascii="Helvetica" w:hAnsi="Helvetica" w:cs="Helvetica"/>
          <w:color w:val="333333"/>
        </w:rPr>
        <w:t>tomcat Session</w:t>
      </w:r>
      <w:r>
        <w:rPr>
          <w:rStyle w:val="md-plain"/>
          <w:rFonts w:ascii="Helvetica" w:hAnsi="Helvetica" w:cs="Helvetica"/>
          <w:color w:val="333333"/>
        </w:rPr>
        <w:t>复制。节点数不要超过</w:t>
      </w: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个。</w:t>
      </w:r>
    </w:p>
    <w:p w14:paraId="6E52C237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、可以使用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服务器（</w:t>
      </w:r>
      <w:proofErr w:type="spellStart"/>
      <w:r>
        <w:rPr>
          <w:rStyle w:val="md-plain"/>
          <w:rFonts w:ascii="Helvetica" w:hAnsi="Helvetica" w:cs="Helvetica"/>
          <w:color w:val="333333"/>
        </w:rPr>
        <w:t>sso</w:t>
      </w:r>
      <w:proofErr w:type="spellEnd"/>
      <w:r>
        <w:rPr>
          <w:rStyle w:val="md-plain"/>
          <w:rFonts w:ascii="Helvetica" w:hAnsi="Helvetica" w:cs="Helvetica"/>
          <w:color w:val="333333"/>
        </w:rPr>
        <w:t>系统），保存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信息。需要模拟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7F1A752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 w:rsidRPr="0099660F">
        <w:rPr>
          <w:rStyle w:val="md-plain"/>
          <w:rFonts w:ascii="Helvetica" w:hAnsi="Helvetica" w:cs="Helvetica"/>
          <w:color w:val="333333"/>
        </w:rPr>
        <w:t>session</w:t>
      </w:r>
      <w:r w:rsidRPr="0099660F">
        <w:rPr>
          <w:rStyle w:val="md-plain"/>
          <w:rFonts w:ascii="Helvetica" w:hAnsi="Helvetica" w:cs="Helvetica"/>
          <w:color w:val="333333"/>
        </w:rPr>
        <w:t>和</w:t>
      </w:r>
      <w:proofErr w:type="spellStart"/>
      <w:r w:rsidRPr="0099660F">
        <w:rPr>
          <w:rStyle w:val="md-plain"/>
          <w:rFonts w:ascii="Helvetica" w:hAnsi="Helvetica" w:cs="Helvetica"/>
          <w:color w:val="333333"/>
        </w:rPr>
        <w:t>redis</w:t>
      </w:r>
      <w:proofErr w:type="spellEnd"/>
      <w:r w:rsidRPr="0099660F">
        <w:rPr>
          <w:rStyle w:val="md-plain"/>
          <w:rFonts w:ascii="Helvetica" w:hAnsi="Helvetica" w:cs="Helvetica"/>
          <w:color w:val="333333"/>
        </w:rPr>
        <w:t>的共同特点：</w:t>
      </w:r>
    </w:p>
    <w:p w14:paraId="0CACF1FF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</w:t>
      </w:r>
      <w:proofErr w:type="spellStart"/>
      <w:r>
        <w:rPr>
          <w:rStyle w:val="md-plain"/>
          <w:rFonts w:ascii="Helvetica" w:hAnsi="Helvetica" w:cs="Helvetica"/>
          <w:color w:val="333333"/>
        </w:rPr>
        <w:t>kv</w:t>
      </w:r>
      <w:proofErr w:type="spellEnd"/>
      <w:r>
        <w:rPr>
          <w:rStyle w:val="md-plain"/>
          <w:rFonts w:ascii="Helvetica" w:hAnsi="Helvetica" w:cs="Helvetica"/>
          <w:color w:val="333333"/>
        </w:rPr>
        <w:t>形式存储</w:t>
      </w:r>
    </w:p>
    <w:p w14:paraId="61CC8B31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、过期时间</w:t>
      </w:r>
    </w:p>
    <w:p w14:paraId="7F04C28B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单点登录系统是使用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模拟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，实现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的统一管理。</w:t>
      </w:r>
    </w:p>
    <w:p w14:paraId="589D1DB5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1E89C26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3BAFFD2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ab/>
        <w:t>2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、思路</w:t>
      </w:r>
    </w:p>
    <w:p w14:paraId="47F506F7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存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登录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token,user</w:t>
      </w:r>
      <w:proofErr w:type="spellEnd"/>
      <w:proofErr w:type="gram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       cookie(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token_key,token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14:paraId="1E18FCE3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742EF68E" w14:textId="74A85657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取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查询用户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cookie(token)---------&gt;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(user)</w:t>
      </w:r>
    </w:p>
    <w:p w14:paraId="79052D94" w14:textId="0F08EB4F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</w:t>
      </w:r>
    </w:p>
    <w:p w14:paraId="3FA77AA5" w14:textId="2FAFECCA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kern w:val="0"/>
          <w:sz w:val="24"/>
          <w:szCs w:val="24"/>
        </w:rPr>
        <w:t xml:space="preserve">      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注册信息校验</w:t>
      </w:r>
    </w:p>
    <w:p w14:paraId="0B1BC7AB" w14:textId="464180A3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 xml:space="preserve">     </w:t>
      </w:r>
      <w:r w:rsidRPr="0099660F"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>对用户的注册信息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用户名与电话号码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做数据校验</w:t>
      </w:r>
    </w:p>
    <w:p w14:paraId="123FFD31" w14:textId="4040B614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 xml:space="preserve">   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1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、查询条件根据参数动态生成：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1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2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分别代表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username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phone</w:t>
      </w:r>
    </w:p>
    <w:p w14:paraId="660CE9D5" w14:textId="0D9600B3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b w:val="0"/>
          <w:bCs w:val="0"/>
          <w:kern w:val="0"/>
          <w:sz w:val="24"/>
          <w:szCs w:val="24"/>
        </w:rPr>
        <w:t xml:space="preserve">    2、从</w:t>
      </w:r>
      <w:proofErr w:type="spellStart"/>
      <w:r w:rsidRPr="0099660F">
        <w:rPr>
          <w:rStyle w:val="md-plain"/>
          <w:b w:val="0"/>
          <w:bCs w:val="0"/>
          <w:kern w:val="0"/>
          <w:sz w:val="24"/>
          <w:szCs w:val="24"/>
        </w:rPr>
        <w:t>tb_user</w:t>
      </w:r>
      <w:proofErr w:type="spellEnd"/>
      <w:r w:rsidRPr="0099660F">
        <w:rPr>
          <w:rStyle w:val="md-plain"/>
          <w:b w:val="0"/>
          <w:bCs w:val="0"/>
          <w:kern w:val="0"/>
          <w:sz w:val="24"/>
          <w:szCs w:val="24"/>
        </w:rPr>
        <w:t>表中查询数据</w:t>
      </w:r>
    </w:p>
    <w:p w14:paraId="4EA587ED" w14:textId="15250107" w:rsidR="0099660F" w:rsidRDefault="0099660F" w:rsidP="0099660F">
      <w:pPr>
        <w:pStyle w:val="1"/>
        <w:pBdr>
          <w:bottom w:val="single" w:sz="6" w:space="4" w:color="EEEEEE"/>
        </w:pBdr>
        <w:ind w:firstLineChars="300" w:firstLine="720"/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b w:val="0"/>
          <w:bCs w:val="0"/>
          <w:kern w:val="0"/>
          <w:sz w:val="24"/>
          <w:szCs w:val="24"/>
        </w:rPr>
        <w:t>3、判断查询结果，如果查询到数据返回false。</w:t>
      </w:r>
    </w:p>
    <w:p w14:paraId="47A52DA7" w14:textId="6FA7B7E2" w:rsidR="0099660F" w:rsidRPr="0099660F" w:rsidRDefault="0099660F" w:rsidP="0099660F">
      <w:pPr>
        <w:pStyle w:val="1"/>
        <w:pBdr>
          <w:bottom w:val="single" w:sz="6" w:space="4" w:color="EEEEEE"/>
        </w:pBdr>
        <w:ind w:firstLineChars="300" w:firstLine="720"/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rFonts w:hint="eastAsia"/>
          <w:b w:val="0"/>
          <w:bCs w:val="0"/>
          <w:kern w:val="0"/>
          <w:sz w:val="24"/>
          <w:szCs w:val="24"/>
        </w:rPr>
        <w:t>如果没有返回</w:t>
      </w:r>
      <w:r w:rsidRPr="0099660F">
        <w:rPr>
          <w:rStyle w:val="md-plain"/>
          <w:b w:val="0"/>
          <w:bCs w:val="0"/>
          <w:kern w:val="0"/>
          <w:sz w:val="24"/>
          <w:szCs w:val="24"/>
        </w:rPr>
        <w:t>true。</w:t>
      </w:r>
      <w:r>
        <w:rPr>
          <w:rStyle w:val="md-plain"/>
          <w:rFonts w:hint="eastAsia"/>
          <w:b w:val="0"/>
          <w:bCs w:val="0"/>
          <w:kern w:val="0"/>
          <w:sz w:val="24"/>
          <w:szCs w:val="24"/>
        </w:rPr>
        <w:t xml:space="preserve"> </w:t>
      </w:r>
      <w:r>
        <w:rPr>
          <w:rStyle w:val="md-plain"/>
          <w:b w:val="0"/>
          <w:bCs w:val="0"/>
          <w:kern w:val="0"/>
          <w:sz w:val="24"/>
          <w:szCs w:val="24"/>
        </w:rPr>
        <w:t xml:space="preserve"> </w:t>
      </w:r>
      <w:r>
        <w:rPr>
          <w:rStyle w:val="md-plain"/>
          <w:rFonts w:hint="eastAsia"/>
          <w:b w:val="0"/>
          <w:bCs w:val="0"/>
          <w:kern w:val="0"/>
          <w:sz w:val="24"/>
          <w:szCs w:val="24"/>
        </w:rPr>
        <w:t>否则反之</w:t>
      </w:r>
    </w:p>
    <w:p w14:paraId="643801D3" w14:textId="1718DBAB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E0CD571" w14:textId="77777777" w:rsidR="0099660F" w:rsidRP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.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通过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token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查询用户信息</w:t>
      </w:r>
    </w:p>
    <w:p w14:paraId="7E2F4EEC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1、从</w:t>
      </w:r>
      <w:proofErr w:type="spellStart"/>
      <w:r w:rsidRPr="0099660F">
        <w:rPr>
          <w:rStyle w:val="md-plain"/>
        </w:rPr>
        <w:t>url</w:t>
      </w:r>
      <w:proofErr w:type="spellEnd"/>
      <w:r w:rsidRPr="0099660F">
        <w:rPr>
          <w:rStyle w:val="md-plain"/>
        </w:rPr>
        <w:t>中取参数token</w:t>
      </w:r>
    </w:p>
    <w:p w14:paraId="77F3B13C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2、根据token查询</w:t>
      </w:r>
      <w:proofErr w:type="spellStart"/>
      <w:r w:rsidRPr="0099660F">
        <w:rPr>
          <w:rStyle w:val="md-plain"/>
        </w:rPr>
        <w:t>redis</w:t>
      </w:r>
      <w:proofErr w:type="spellEnd"/>
    </w:p>
    <w:p w14:paraId="5AE35497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3、如果查询不到数据，前台删除cookie中的用户信息</w:t>
      </w:r>
    </w:p>
    <w:p w14:paraId="5E310031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4、如果查询到数据，说明用户已经登录需要重置key的过期时间</w:t>
      </w:r>
    </w:p>
    <w:p w14:paraId="1092645F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购物车功能</w:t>
      </w:r>
    </w:p>
    <w:p w14:paraId="5B214B41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添加购物车商品</w:t>
      </w:r>
    </w:p>
    <w:p w14:paraId="2750E60A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展示购物车列表页面</w:t>
      </w:r>
    </w:p>
    <w:p w14:paraId="6595D6E9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修改购物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车商品</w:t>
      </w:r>
      <w:proofErr w:type="gramEnd"/>
      <w:r>
        <w:rPr>
          <w:rStyle w:val="md-plain"/>
          <w:rFonts w:ascii="Helvetica" w:hAnsi="Helvetica" w:cs="Helvetica"/>
          <w:color w:val="333333"/>
        </w:rPr>
        <w:t>数量</w:t>
      </w:r>
    </w:p>
    <w:p w14:paraId="40629B36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删除购物车商品</w:t>
      </w:r>
    </w:p>
    <w:p w14:paraId="2A09F1E2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购物车设计</w:t>
      </w:r>
    </w:p>
    <w:p w14:paraId="5A9136DA" w14:textId="77777777" w:rsidR="00A36D87" w:rsidRPr="00A36D87" w:rsidRDefault="00A36D87" w:rsidP="00A36D87">
      <w:pPr>
        <w:pStyle w:val="md-end-block"/>
        <w:numPr>
          <w:ilvl w:val="0"/>
          <w:numId w:val="3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用户未登录状态下：在不登陆的情况下把购物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写入</w:t>
      </w:r>
      <w:r>
        <w:rPr>
          <w:rStyle w:val="md-plain"/>
          <w:rFonts w:ascii="Helvetica" w:hAnsi="Helvetica" w:cs="Helvetica"/>
          <w:color w:val="333333"/>
        </w:rPr>
        <w:t>cookie</w:t>
      </w:r>
    </w:p>
    <w:p w14:paraId="0FF23B8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优点：</w:t>
      </w:r>
    </w:p>
    <w:p w14:paraId="5AE2D7A7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lastRenderedPageBreak/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、不占用服务端存储空间</w:t>
      </w:r>
    </w:p>
    <w:p w14:paraId="4B77F630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、代码实现简单。</w:t>
      </w:r>
    </w:p>
    <w:p w14:paraId="542C6514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、用户体验好</w:t>
      </w:r>
    </w:p>
    <w:p w14:paraId="462EA1B5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缺点：</w:t>
      </w:r>
    </w:p>
    <w:p w14:paraId="05FE76BF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中保存的容量有限。最大</w:t>
      </w:r>
      <w:r>
        <w:rPr>
          <w:rStyle w:val="md-plain"/>
          <w:rFonts w:ascii="Helvetica" w:hAnsi="Helvetica" w:cs="Helvetica"/>
          <w:color w:val="333333"/>
        </w:rPr>
        <w:t>4k</w:t>
      </w:r>
    </w:p>
    <w:p w14:paraId="0E1E36A3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、把购物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保存在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中，更换设备购物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不能同步。</w:t>
      </w:r>
    </w:p>
    <w:p w14:paraId="3822B600" w14:textId="77777777" w:rsidR="00A36D87" w:rsidRPr="00A36D87" w:rsidRDefault="00A36D87" w:rsidP="00A36D87">
      <w:pPr>
        <w:pStyle w:val="md-end-block"/>
        <w:numPr>
          <w:ilvl w:val="0"/>
          <w:numId w:val="3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用户已登录状态下：把购物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保存到服务端的</w:t>
      </w:r>
      <w:r>
        <w:rPr>
          <w:rStyle w:val="md-plain"/>
          <w:rFonts w:ascii="Helvetica" w:hAnsi="Helvetica" w:cs="Helvetica"/>
          <w:color w:val="333333"/>
        </w:rPr>
        <w:t xml:space="preserve"> Redis </w:t>
      </w:r>
      <w:r>
        <w:rPr>
          <w:rStyle w:val="md-plain"/>
          <w:rFonts w:ascii="Helvetica" w:hAnsi="Helvetica" w:cs="Helvetica"/>
          <w:color w:val="333333"/>
        </w:rPr>
        <w:t>中</w:t>
      </w:r>
    </w:p>
    <w:p w14:paraId="26ACECF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优点：</w:t>
      </w:r>
    </w:p>
    <w:p w14:paraId="530BF787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、更换设备购物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可以同步</w:t>
      </w:r>
    </w:p>
    <w:p w14:paraId="0D23E58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缺点：</w:t>
      </w:r>
    </w:p>
    <w:p w14:paraId="35299D66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、占用服务端存储空间</w:t>
      </w:r>
    </w:p>
    <w:p w14:paraId="097CCD66" w14:textId="77777777" w:rsidR="00A36D87" w:rsidRPr="00A36D87" w:rsidRDefault="00A36D87" w:rsidP="00A36D87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未登录状态操作购物车</w:t>
      </w:r>
    </w:p>
    <w:p w14:paraId="13E06978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2.1.</w:t>
      </w: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业务逻辑：</w:t>
      </w:r>
    </w:p>
    <w:p w14:paraId="233AE8E7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、从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中查询商品列表：</w:t>
      </w:r>
      <w:r>
        <w:rPr>
          <w:rStyle w:val="md-plain"/>
          <w:rFonts w:ascii="Helvetica" w:hAnsi="Helvetica" w:cs="Helvetica"/>
          <w:color w:val="333333"/>
        </w:rPr>
        <w:t>Map&lt;</w:t>
      </w:r>
      <w:proofErr w:type="spellStart"/>
      <w:r>
        <w:rPr>
          <w:rStyle w:val="md-plain"/>
          <w:rFonts w:ascii="Helvetica" w:hAnsi="Helvetica" w:cs="Helvetica"/>
          <w:color w:val="333333"/>
        </w:rPr>
        <w:t>itemId,TbItem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&gt; </w:t>
      </w:r>
      <w:r>
        <w:rPr>
          <w:rStyle w:val="md-plain"/>
          <w:rFonts w:ascii="Helvetica" w:hAnsi="Helvetica" w:cs="Helvetica"/>
          <w:color w:val="333333"/>
        </w:rPr>
        <w:t>商品购买数量使用</w:t>
      </w:r>
      <w:proofErr w:type="spellStart"/>
      <w:r>
        <w:rPr>
          <w:rStyle w:val="md-plain"/>
          <w:rFonts w:ascii="Helvetica" w:hAnsi="Helvetica" w:cs="Helvetica"/>
          <w:color w:val="333333"/>
        </w:rPr>
        <w:t>TbItem</w:t>
      </w:r>
      <w:proofErr w:type="spellEnd"/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num</w:t>
      </w:r>
      <w:r>
        <w:rPr>
          <w:rStyle w:val="md-plain"/>
          <w:rFonts w:ascii="Helvetica" w:hAnsi="Helvetica" w:cs="Helvetica"/>
          <w:color w:val="333333"/>
        </w:rPr>
        <w:t>保存</w:t>
      </w:r>
    </w:p>
    <w:p w14:paraId="2605A443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购物车已存在则直接返回</w:t>
      </w:r>
    </w:p>
    <w:p w14:paraId="417B569C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购物车不存在则创建空的购物车并返回</w:t>
      </w:r>
    </w:p>
    <w:p w14:paraId="33B68852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、添加商品到购物车：</w:t>
      </w:r>
    </w:p>
    <w:p w14:paraId="7C988FF8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如果购物车存在该商品，商品数量相加。</w:t>
      </w:r>
    </w:p>
    <w:p w14:paraId="03D829AA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如果购物车不存在该商品，根据商品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查询商品信息并添加到购车列表</w:t>
      </w:r>
    </w:p>
    <w:p w14:paraId="16C308F2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、把购车商品列表写入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33AE981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读写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可以使用</w:t>
      </w:r>
      <w:proofErr w:type="spellStart"/>
      <w:r>
        <w:rPr>
          <w:rStyle w:val="md-plain"/>
          <w:rFonts w:ascii="Helvetica" w:hAnsi="Helvetica" w:cs="Helvetica"/>
          <w:color w:val="333333"/>
        </w:rPr>
        <w:t>CookieUtils</w:t>
      </w:r>
      <w:proofErr w:type="spellEnd"/>
      <w:r>
        <w:rPr>
          <w:rStyle w:val="md-plain"/>
          <w:rFonts w:ascii="Helvetica" w:hAnsi="Helvetica" w:cs="Helvetica"/>
          <w:color w:val="333333"/>
        </w:rPr>
        <w:t>工具类实现</w:t>
      </w:r>
    </w:p>
    <w:p w14:paraId="373FE338" w14:textId="77777777" w:rsidR="00A36D87" w:rsidRPr="00A36D87" w:rsidRDefault="00A36D87" w:rsidP="00A36D87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购物车同步</w:t>
      </w:r>
    </w:p>
    <w:p w14:paraId="2CD20F25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业务逻辑</w:t>
      </w:r>
    </w:p>
    <w:p w14:paraId="119BC733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在用户未登录情况下往购物车添加商品，添加结束用户登录，此时需把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中的数据同步到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：</w:t>
      </w:r>
    </w:p>
    <w:p w14:paraId="2035B151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如果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中有数据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中也有数据，需要做数据合并。相同商品数量相加，不同商品添加一个新商品。</w:t>
      </w:r>
    </w:p>
    <w:p w14:paraId="46E03655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b) </w:t>
      </w:r>
      <w:r>
        <w:rPr>
          <w:rStyle w:val="md-plain"/>
          <w:rFonts w:ascii="Helvetica" w:hAnsi="Helvetica" w:cs="Helvetica"/>
          <w:color w:val="333333"/>
        </w:rPr>
        <w:t>把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中的数据删除，避免下次重复同步</w:t>
      </w:r>
    </w:p>
    <w:p w14:paraId="00D34F51" w14:textId="77777777" w:rsidR="00547126" w:rsidRPr="00547126" w:rsidRDefault="00547126" w:rsidP="00547126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订单功能</w:t>
      </w:r>
    </w:p>
    <w:p w14:paraId="45969A03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、在购物车页面点击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去结算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按钮跳转到订单确认页面</w:t>
      </w:r>
    </w:p>
    <w:p w14:paraId="3D9F38C9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展示商品列表</w:t>
      </w:r>
    </w:p>
    <w:p w14:paraId="2052583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del w:id="0" w:author="Unknown">
        <w:r>
          <w:rPr>
            <w:rStyle w:val="md-plain"/>
            <w:rFonts w:ascii="Helvetica" w:hAnsi="Helvetica" w:cs="Helvetica"/>
            <w:color w:val="333333"/>
          </w:rPr>
          <w:delText xml:space="preserve">b) </w:delText>
        </w:r>
        <w:r>
          <w:rPr>
            <w:rStyle w:val="md-plain"/>
            <w:rFonts w:ascii="Helvetica" w:hAnsi="Helvetica" w:cs="Helvetica"/>
            <w:color w:val="333333"/>
          </w:rPr>
          <w:delText>配送地址列表</w:delText>
        </w:r>
      </w:del>
    </w:p>
    <w:p w14:paraId="120E8CEC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del w:id="1" w:author="Unknown">
        <w:r>
          <w:rPr>
            <w:rStyle w:val="md-plain"/>
            <w:rFonts w:ascii="Helvetica" w:hAnsi="Helvetica" w:cs="Helvetica"/>
            <w:color w:val="333333"/>
          </w:rPr>
          <w:delText xml:space="preserve">c) </w:delText>
        </w:r>
        <w:r>
          <w:rPr>
            <w:rStyle w:val="md-plain"/>
            <w:rFonts w:ascii="Helvetica" w:hAnsi="Helvetica" w:cs="Helvetica"/>
            <w:color w:val="333333"/>
          </w:rPr>
          <w:delText>选择支付方式</w:delText>
        </w:r>
      </w:del>
    </w:p>
    <w:p w14:paraId="5340FEE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、订单确认页面需要根据用户查询配送地址，展示订单确认页面之前，应该确认用户身份</w:t>
      </w:r>
    </w:p>
    <w:p w14:paraId="7F7F63C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如果用户未登录或登录过期跳转到登录页面</w:t>
      </w:r>
    </w:p>
    <w:p w14:paraId="55234878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d) </w:t>
      </w:r>
      <w:r>
        <w:rPr>
          <w:rStyle w:val="md-plain"/>
          <w:rFonts w:ascii="Helvetica" w:hAnsi="Helvetica" w:cs="Helvetica"/>
          <w:color w:val="333333"/>
        </w:rPr>
        <w:t>登录成功后再跳转到订单确认页面</w:t>
      </w:r>
    </w:p>
    <w:p w14:paraId="459FFD95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、提交订单</w:t>
      </w:r>
    </w:p>
    <w:p w14:paraId="25D01CBD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生成订单</w:t>
      </w:r>
    </w:p>
    <w:p w14:paraId="3BEB4FCF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、扣减库存</w:t>
      </w:r>
    </w:p>
    <w:p w14:paraId="4D61872C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、关闭超时订单</w:t>
      </w:r>
    </w:p>
    <w:p w14:paraId="318B8E0F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定时扫描超时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天未付款的订单，并关闭订单</w:t>
      </w:r>
    </w:p>
    <w:p w14:paraId="51D59E9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b) </w:t>
      </w:r>
      <w:r>
        <w:rPr>
          <w:rStyle w:val="md-plain"/>
          <w:rFonts w:ascii="Helvetica" w:hAnsi="Helvetica" w:cs="Helvetica"/>
          <w:color w:val="333333"/>
        </w:rPr>
        <w:t>加回库存</w:t>
      </w:r>
    </w:p>
    <w:p w14:paraId="1DE7C2A0" w14:textId="77777777" w:rsidR="00547126" w:rsidRPr="00547126" w:rsidRDefault="00547126" w:rsidP="00547126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用户身份认证</w:t>
      </w:r>
    </w:p>
    <w:p w14:paraId="5F22450C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在展示订单确认页面之前，需要对用户身份进行认证，要求用户必须登录。</w:t>
      </w:r>
    </w:p>
    <w:p w14:paraId="4096B203" w14:textId="77777777" w:rsidR="00547126" w:rsidRPr="00547126" w:rsidRDefault="00547126" w:rsidP="00547126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功能分析</w:t>
      </w:r>
    </w:p>
    <w:p w14:paraId="703800D1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、使用</w:t>
      </w:r>
      <w:proofErr w:type="spellStart"/>
      <w:r>
        <w:rPr>
          <w:rStyle w:val="md-plain"/>
          <w:rFonts w:ascii="Helvetica" w:hAnsi="Helvetica" w:cs="Helvetica"/>
          <w:color w:val="333333"/>
        </w:rPr>
        <w:t>springmvc</w:t>
      </w:r>
      <w:proofErr w:type="spellEnd"/>
      <w:r>
        <w:rPr>
          <w:rStyle w:val="md-plain"/>
          <w:rFonts w:ascii="Helvetica" w:hAnsi="Helvetica" w:cs="Helvetica"/>
          <w:color w:val="333333"/>
        </w:rPr>
        <w:t>的拦截器拦截所有订单的请求</w:t>
      </w:r>
    </w:p>
    <w:p w14:paraId="2F844910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、业务逻辑</w:t>
      </w:r>
    </w:p>
    <w:p w14:paraId="00F3BD76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lastRenderedPageBreak/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从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中取</w:t>
      </w:r>
      <w:r>
        <w:rPr>
          <w:rStyle w:val="md-plain"/>
          <w:rFonts w:ascii="Helvetica" w:hAnsi="Helvetica" w:cs="Helvetica"/>
          <w:color w:val="333333"/>
        </w:rPr>
        <w:t>token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1B818C2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b) </w:t>
      </w:r>
      <w:r>
        <w:rPr>
          <w:rStyle w:val="md-plain"/>
          <w:rFonts w:ascii="Helvetica" w:hAnsi="Helvetica" w:cs="Helvetica"/>
          <w:color w:val="333333"/>
        </w:rPr>
        <w:t>根据</w:t>
      </w:r>
      <w:r>
        <w:rPr>
          <w:rStyle w:val="md-plain"/>
          <w:rFonts w:ascii="Helvetica" w:hAnsi="Helvetica" w:cs="Helvetica"/>
          <w:color w:val="333333"/>
        </w:rPr>
        <w:t>token</w:t>
      </w:r>
      <w:r>
        <w:rPr>
          <w:rStyle w:val="md-plain"/>
          <w:rFonts w:ascii="Helvetica" w:hAnsi="Helvetica" w:cs="Helvetica"/>
          <w:color w:val="333333"/>
        </w:rPr>
        <w:t>调用</w:t>
      </w:r>
      <w:proofErr w:type="spellStart"/>
      <w:r>
        <w:rPr>
          <w:rStyle w:val="md-plain"/>
          <w:rFonts w:ascii="Helvetica" w:hAnsi="Helvetica" w:cs="Helvetica"/>
          <w:color w:val="333333"/>
        </w:rPr>
        <w:t>sso</w:t>
      </w:r>
      <w:proofErr w:type="spellEnd"/>
      <w:r>
        <w:rPr>
          <w:rStyle w:val="md-plain"/>
          <w:rFonts w:ascii="Helvetica" w:hAnsi="Helvetica" w:cs="Helvetica"/>
          <w:color w:val="333333"/>
        </w:rPr>
        <w:t>服务查询用户信息。</w:t>
      </w:r>
    </w:p>
    <w:p w14:paraId="2E9A897E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d) </w:t>
      </w:r>
      <w:r>
        <w:rPr>
          <w:rStyle w:val="md-plain"/>
          <w:rFonts w:ascii="Helvetica" w:hAnsi="Helvetica" w:cs="Helvetica"/>
          <w:color w:val="333333"/>
        </w:rPr>
        <w:t>如果查不到用户信息则跳转到登录页面。</w:t>
      </w:r>
    </w:p>
    <w:p w14:paraId="799982E5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e) </w:t>
      </w:r>
      <w:r>
        <w:rPr>
          <w:rStyle w:val="md-plain"/>
          <w:rFonts w:ascii="Helvetica" w:hAnsi="Helvetica" w:cs="Helvetica"/>
          <w:color w:val="333333"/>
        </w:rPr>
        <w:t>查询到用户信息放行。</w:t>
      </w:r>
    </w:p>
    <w:p w14:paraId="79894565" w14:textId="77777777" w:rsidR="00547126" w:rsidRPr="00547126" w:rsidRDefault="00547126" w:rsidP="00547126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展示订单确认页面</w:t>
      </w:r>
    </w:p>
    <w:p w14:paraId="223835D8" w14:textId="77777777" w:rsidR="00547126" w:rsidRPr="00547126" w:rsidRDefault="00547126" w:rsidP="00547126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3.1.</w:t>
      </w: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功能分析</w:t>
      </w:r>
      <w:r w:rsidRPr="00547126">
        <w:rPr>
          <w:rStyle w:val="md-plain"/>
          <w:rFonts w:eastAsia="宋体"/>
          <w:b w:val="0"/>
          <w:bCs w:val="0"/>
          <w:kern w:val="0"/>
          <w:sz w:val="24"/>
          <w:szCs w:val="24"/>
        </w:rPr>
        <w:tab/>
      </w:r>
      <w:r w:rsidRPr="00547126">
        <w:rPr>
          <w:rStyle w:val="md-plain"/>
          <w:rFonts w:eastAsia="宋体"/>
          <w:b w:val="0"/>
          <w:bCs w:val="0"/>
          <w:kern w:val="0"/>
          <w:sz w:val="24"/>
          <w:szCs w:val="24"/>
        </w:rPr>
        <w:tab/>
      </w:r>
    </w:p>
    <w:p w14:paraId="61766693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、在购物车页面点击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去结算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按钮跳转到订单确认页面。</w:t>
      </w:r>
    </w:p>
    <w:p w14:paraId="1649FDB5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、请求的</w:t>
      </w:r>
      <w:proofErr w:type="spellStart"/>
      <w:r>
        <w:rPr>
          <w:rStyle w:val="md-plain"/>
          <w:rFonts w:ascii="Helvetica" w:hAnsi="Helvetica" w:cs="Helvetica"/>
          <w:color w:val="333333"/>
        </w:rPr>
        <w:t>url</w:t>
      </w:r>
      <w:proofErr w:type="spellEnd"/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/frontend/order/</w:t>
      </w:r>
      <w:proofErr w:type="spellStart"/>
      <w:r>
        <w:rPr>
          <w:rStyle w:val="md-plain"/>
          <w:rFonts w:ascii="Helvetica" w:hAnsi="Helvetica" w:cs="Helvetica"/>
          <w:color w:val="333333"/>
        </w:rPr>
        <w:t>goSettlement</w:t>
      </w:r>
      <w:proofErr w:type="spellEnd"/>
    </w:p>
    <w:p w14:paraId="2F96B63D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、参数：</w:t>
      </w:r>
      <w:r>
        <w:rPr>
          <w:rStyle w:val="md-plain"/>
          <w:rFonts w:ascii="Helvetica" w:hAnsi="Helvetica" w:cs="Helvetica"/>
          <w:color w:val="333333"/>
        </w:rPr>
        <w:t>ids</w:t>
      </w:r>
      <w:r>
        <w:rPr>
          <w:rStyle w:val="md-plain"/>
          <w:rFonts w:ascii="Helvetica" w:hAnsi="Helvetica" w:cs="Helvetica"/>
          <w:color w:val="333333"/>
        </w:rPr>
        <w:t>，</w:t>
      </w:r>
      <w:proofErr w:type="spellStart"/>
      <w:r>
        <w:rPr>
          <w:rStyle w:val="md-plain"/>
          <w:rFonts w:ascii="Helvetica" w:hAnsi="Helvetica" w:cs="Helvetica"/>
          <w:color w:val="333333"/>
        </w:rPr>
        <w:t>userId</w:t>
      </w:r>
      <w:proofErr w:type="spellEnd"/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>token</w:t>
      </w:r>
    </w:p>
    <w:p w14:paraId="43D9FF7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、查询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中的购物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车数据</w:t>
      </w:r>
      <w:proofErr w:type="gramEnd"/>
      <w:r>
        <w:rPr>
          <w:rStyle w:val="md-plain"/>
          <w:rFonts w:ascii="Helvetica" w:hAnsi="Helvetica" w:cs="Helvetica"/>
          <w:color w:val="333333"/>
        </w:rPr>
        <w:t>并返回给前端</w:t>
      </w:r>
    </w:p>
    <w:p w14:paraId="1D29CEF3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、配送地址列表，需要用户登录。需要根据用户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查询收货地址列表。静态数据。</w:t>
      </w:r>
    </w:p>
    <w:p w14:paraId="67F4F087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6</w:t>
      </w:r>
      <w:r>
        <w:rPr>
          <w:rStyle w:val="md-plain"/>
          <w:rFonts w:ascii="Helvetica" w:hAnsi="Helvetica" w:cs="Helvetica"/>
          <w:color w:val="333333"/>
        </w:rPr>
        <w:t>、支付方式。静态数据。</w:t>
      </w:r>
    </w:p>
    <w:p w14:paraId="3DF1F565" w14:textId="77777777" w:rsidR="009E135A" w:rsidRPr="009E135A" w:rsidRDefault="009E135A" w:rsidP="009E135A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9E135A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提交订单</w:t>
      </w:r>
    </w:p>
    <w:p w14:paraId="065FFFEF" w14:textId="77777777" w:rsidR="009E135A" w:rsidRPr="009E135A" w:rsidRDefault="009E135A" w:rsidP="009E135A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3.1.</w:t>
      </w: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如何生成订单号</w:t>
      </w:r>
    </w:p>
    <w:p w14:paraId="2BEA17F1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  <w:rFonts w:ascii="Helvetica" w:hAnsi="Helvetica" w:cs="Helvetica"/>
          <w:color w:val="333333"/>
        </w:rPr>
        <w:t>订单</w:t>
      </w:r>
      <w:proofErr w:type="gramStart"/>
      <w:r w:rsidRPr="009E135A">
        <w:rPr>
          <w:rStyle w:val="md-plain"/>
          <w:rFonts w:ascii="Helvetica" w:hAnsi="Helvetica" w:cs="Helvetica"/>
          <w:color w:val="333333"/>
        </w:rPr>
        <w:t>号需求</w:t>
      </w:r>
      <w:proofErr w:type="gramEnd"/>
      <w:r w:rsidRPr="009E135A">
        <w:rPr>
          <w:rStyle w:val="md-plain"/>
          <w:rFonts w:ascii="Helvetica" w:hAnsi="Helvetica" w:cs="Helvetica"/>
          <w:color w:val="333333"/>
        </w:rPr>
        <w:t>是什么？</w:t>
      </w:r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、唯一</w:t>
      </w:r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、可读性高</w:t>
      </w:r>
      <w:r w:rsidRPr="009E135A">
        <w:rPr>
          <w:rStyle w:val="md-plain"/>
        </w:rPr>
        <w:t xml:space="preserve"> </w:t>
      </w: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纯数字</w:t>
      </w:r>
    </w:p>
    <w:p w14:paraId="4EA54128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  <w:rFonts w:ascii="Helvetica" w:hAnsi="Helvetica" w:cs="Helvetica"/>
          <w:color w:val="333333"/>
        </w:rPr>
        <w:t>如何生成：</w:t>
      </w:r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、时间戳</w:t>
      </w:r>
      <w:r w:rsidRPr="009E135A">
        <w:rPr>
          <w:rStyle w:val="md-plain"/>
        </w:rPr>
        <w:t xml:space="preserve"> </w:t>
      </w:r>
      <w:r w:rsidRPr="009E135A">
        <w:rPr>
          <w:rStyle w:val="md-plain"/>
        </w:rPr>
        <w:tab/>
      </w:r>
      <w:del w:id="2" w:author="Unknown">
        <w:r>
          <w:rPr>
            <w:rStyle w:val="md-plain"/>
            <w:rFonts w:ascii="Helvetica" w:hAnsi="Helvetica" w:cs="Helvetica"/>
            <w:color w:val="333333"/>
          </w:rPr>
          <w:delText>a)</w:delText>
        </w:r>
        <w:r>
          <w:rPr>
            <w:rStyle w:val="md-plain"/>
            <w:rFonts w:ascii="Helvetica" w:hAnsi="Helvetica" w:cs="Helvetica"/>
            <w:color w:val="333333"/>
          </w:rPr>
          <w:delText>可能重复</w:delText>
        </w:r>
      </w:del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、时间戳</w:t>
      </w:r>
      <w:r>
        <w:rPr>
          <w:rStyle w:val="md-plain"/>
          <w:rFonts w:ascii="Helvetica" w:hAnsi="Helvetica" w:cs="Helvetica"/>
          <w:color w:val="333333"/>
        </w:rPr>
        <w:t xml:space="preserve"> +</w:t>
      </w:r>
      <w:r>
        <w:rPr>
          <w:rStyle w:val="md-plain"/>
          <w:rFonts w:ascii="Helvetica" w:hAnsi="Helvetica" w:cs="Helvetica"/>
          <w:color w:val="333333"/>
        </w:rPr>
        <w:t>随机数</w:t>
      </w:r>
      <w:r w:rsidRPr="009E135A">
        <w:rPr>
          <w:rStyle w:val="md-plain"/>
        </w:rPr>
        <w:t xml:space="preserve"> </w:t>
      </w:r>
      <w:r w:rsidRPr="009E135A">
        <w:rPr>
          <w:rStyle w:val="md-plain"/>
        </w:rPr>
        <w:tab/>
      </w:r>
      <w:del w:id="3" w:author="Unknown">
        <w:r>
          <w:rPr>
            <w:rStyle w:val="md-plain"/>
            <w:rFonts w:ascii="Helvetica" w:hAnsi="Helvetica" w:cs="Helvetica"/>
            <w:color w:val="333333"/>
          </w:rPr>
          <w:delText>a)</w:delText>
        </w:r>
        <w:r>
          <w:rPr>
            <w:rStyle w:val="md-plain"/>
            <w:rFonts w:ascii="Helvetica" w:hAnsi="Helvetica" w:cs="Helvetica"/>
            <w:color w:val="333333"/>
          </w:rPr>
          <w:delText>可能重复</w:delText>
        </w:r>
      </w:del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、手机号</w:t>
      </w:r>
      <w:r w:rsidRPr="009E135A">
        <w:rPr>
          <w:rStyle w:val="md-plain"/>
        </w:rPr>
        <w:t xml:space="preserve"> </w:t>
      </w:r>
      <w:r w:rsidRPr="009E135A">
        <w:rPr>
          <w:rStyle w:val="md-plain"/>
        </w:rPr>
        <w:tab/>
      </w:r>
      <w:del w:id="4" w:author="Unknown">
        <w:r>
          <w:rPr>
            <w:rStyle w:val="md-plain"/>
            <w:rFonts w:ascii="Helvetica" w:hAnsi="Helvetica" w:cs="Helvetica"/>
            <w:color w:val="333333"/>
          </w:rPr>
          <w:delText>a)</w:delText>
        </w:r>
        <w:r>
          <w:rPr>
            <w:rStyle w:val="md-plain"/>
            <w:rFonts w:ascii="Helvetica" w:hAnsi="Helvetica" w:cs="Helvetica"/>
            <w:color w:val="333333"/>
          </w:rPr>
          <w:delText>重复</w:delText>
        </w:r>
      </w:del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、时间戳</w:t>
      </w:r>
      <w:r>
        <w:rPr>
          <w:rStyle w:val="md-plain"/>
          <w:rFonts w:ascii="Helvetica" w:hAnsi="Helvetica" w:cs="Helvetica"/>
          <w:color w:val="333333"/>
        </w:rPr>
        <w:t xml:space="preserve"> +</w:t>
      </w:r>
      <w:r>
        <w:rPr>
          <w:rStyle w:val="md-plain"/>
          <w:rFonts w:ascii="Helvetica" w:hAnsi="Helvetica" w:cs="Helvetica"/>
          <w:color w:val="333333"/>
        </w:rPr>
        <w:t>自增</w:t>
      </w:r>
      <w:r>
        <w:rPr>
          <w:rStyle w:val="md-plain"/>
          <w:rFonts w:ascii="Helvetica" w:hAnsi="Helvetica" w:cs="Helvetica"/>
          <w:color w:val="333333"/>
        </w:rPr>
        <w:t>id</w:t>
      </w:r>
      <w:r w:rsidRPr="009E135A">
        <w:rPr>
          <w:rStyle w:val="md-plain"/>
        </w:rPr>
        <w:t xml:space="preserve"> </w:t>
      </w: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a)</w:t>
      </w:r>
      <w:r>
        <w:rPr>
          <w:rStyle w:val="md-plain"/>
          <w:rFonts w:ascii="Helvetica" w:hAnsi="Helvetica" w:cs="Helvetica"/>
          <w:color w:val="333333"/>
        </w:rPr>
        <w:t>可行（使用</w:t>
      </w:r>
      <w:r>
        <w:rPr>
          <w:rStyle w:val="md-plain"/>
          <w:rFonts w:ascii="Helvetica" w:hAnsi="Helvetica" w:cs="Helvetica"/>
          <w:color w:val="333333"/>
        </w:rPr>
        <w:t>Redis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INCR</w:t>
      </w:r>
      <w:r>
        <w:rPr>
          <w:rStyle w:val="md-plain"/>
          <w:rFonts w:ascii="Helvetica" w:hAnsi="Helvetica" w:cs="Helvetica"/>
          <w:color w:val="333333"/>
        </w:rPr>
        <w:t>命令完成）（初值：</w:t>
      </w:r>
      <w:r>
        <w:rPr>
          <w:rStyle w:val="md-plain"/>
          <w:rFonts w:ascii="Helvetica" w:hAnsi="Helvetica" w:cs="Helvetica"/>
          <w:color w:val="333333"/>
        </w:rPr>
        <w:t>100544</w:t>
      </w:r>
      <w:r>
        <w:rPr>
          <w:rStyle w:val="md-plain"/>
          <w:rFonts w:ascii="Helvetica" w:hAnsi="Helvetica" w:cs="Helvetica"/>
          <w:color w:val="333333"/>
        </w:rPr>
        <w:t>）</w:t>
      </w:r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、时间戳</w:t>
      </w:r>
      <w:r>
        <w:rPr>
          <w:rStyle w:val="md-plain"/>
          <w:rFonts w:ascii="Helvetica" w:hAnsi="Helvetica" w:cs="Helvetica"/>
          <w:color w:val="333333"/>
        </w:rPr>
        <w:t>+</w:t>
      </w:r>
      <w:r>
        <w:rPr>
          <w:rStyle w:val="md-plain"/>
          <w:rFonts w:ascii="Helvetica" w:hAnsi="Helvetica" w:cs="Helvetica"/>
          <w:color w:val="333333"/>
        </w:rPr>
        <w:t>用户</w:t>
      </w:r>
      <w:r>
        <w:rPr>
          <w:rStyle w:val="md-plain"/>
          <w:rFonts w:ascii="Helvetica" w:hAnsi="Helvetica" w:cs="Helvetica"/>
          <w:color w:val="333333"/>
        </w:rPr>
        <w:t>id/</w:t>
      </w:r>
      <w:r>
        <w:rPr>
          <w:rStyle w:val="md-plain"/>
          <w:rFonts w:ascii="Helvetica" w:hAnsi="Helvetica" w:cs="Helvetica"/>
          <w:color w:val="333333"/>
        </w:rPr>
        <w:t>手机号</w:t>
      </w:r>
      <w:r>
        <w:rPr>
          <w:rStyle w:val="md-plain"/>
          <w:rFonts w:ascii="Helvetica" w:hAnsi="Helvetica" w:cs="Helvetica"/>
          <w:color w:val="333333"/>
        </w:rPr>
        <w:t xml:space="preserve"> 6</w:t>
      </w:r>
      <w:r>
        <w:rPr>
          <w:rStyle w:val="md-plain"/>
          <w:rFonts w:ascii="Helvetica" w:hAnsi="Helvetica" w:cs="Helvetica"/>
          <w:color w:val="333333"/>
        </w:rPr>
        <w:t>、时间戳</w:t>
      </w:r>
      <w:r>
        <w:rPr>
          <w:rStyle w:val="md-plain"/>
          <w:rFonts w:ascii="Helvetica" w:hAnsi="Helvetica" w:cs="Helvetica"/>
          <w:color w:val="333333"/>
        </w:rPr>
        <w:t>+</w:t>
      </w:r>
      <w:r>
        <w:rPr>
          <w:rStyle w:val="md-plain"/>
          <w:rFonts w:ascii="Helvetica" w:hAnsi="Helvetica" w:cs="Helvetica"/>
          <w:color w:val="333333"/>
        </w:rPr>
        <w:t>用户</w:t>
      </w:r>
      <w:r>
        <w:rPr>
          <w:rStyle w:val="md-plain"/>
          <w:rFonts w:ascii="Helvetica" w:hAnsi="Helvetica" w:cs="Helvetica"/>
          <w:color w:val="333333"/>
        </w:rPr>
        <w:t>id +</w:t>
      </w:r>
      <w:r>
        <w:rPr>
          <w:rStyle w:val="md-plain"/>
          <w:rFonts w:ascii="Helvetica" w:hAnsi="Helvetica" w:cs="Helvetica"/>
          <w:color w:val="333333"/>
        </w:rPr>
        <w:t>店铺</w:t>
      </w:r>
      <w:r>
        <w:rPr>
          <w:rStyle w:val="md-plain"/>
          <w:rFonts w:ascii="Helvetica" w:hAnsi="Helvetica" w:cs="Helvetica"/>
          <w:color w:val="333333"/>
        </w:rPr>
        <w:t>id</w:t>
      </w:r>
      <w:r w:rsidRPr="009E135A">
        <w:rPr>
          <w:rStyle w:val="md-plain"/>
          <w:rFonts w:ascii="Helvetica" w:hAnsi="Helvetica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a)</w:t>
      </w:r>
      <w:r>
        <w:rPr>
          <w:rStyle w:val="md-plain"/>
          <w:rFonts w:ascii="Helvetica" w:hAnsi="Helvetica" w:cs="Helvetica"/>
          <w:color w:val="333333"/>
        </w:rPr>
        <w:t>可行，适用于</w:t>
      </w:r>
      <w:r>
        <w:rPr>
          <w:rStyle w:val="md-plain"/>
          <w:rFonts w:ascii="Helvetica" w:hAnsi="Helvetica" w:cs="Helvetica"/>
          <w:color w:val="333333"/>
        </w:rPr>
        <w:t>C2C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B2C</w:t>
      </w:r>
      <w:r>
        <w:rPr>
          <w:rStyle w:val="md-plain"/>
          <w:rFonts w:ascii="Helvetica" w:hAnsi="Helvetica" w:cs="Helvetica"/>
          <w:color w:val="333333"/>
        </w:rPr>
        <w:t>平台</w:t>
      </w:r>
    </w:p>
    <w:p w14:paraId="34C175BF" w14:textId="77777777" w:rsidR="009E135A" w:rsidRPr="009E135A" w:rsidRDefault="009E135A" w:rsidP="009E135A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3.2.</w:t>
      </w: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功能分析</w:t>
      </w:r>
    </w:p>
    <w:p w14:paraId="7CCEEE89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  <w:rFonts w:ascii="Helvetica" w:hAnsi="Helvetica" w:cs="Helvetica"/>
          <w:color w:val="333333"/>
        </w:rPr>
        <w:t>1</w:t>
      </w:r>
      <w:r w:rsidRPr="009E135A">
        <w:rPr>
          <w:rStyle w:val="md-plain"/>
          <w:rFonts w:ascii="Helvetica" w:hAnsi="Helvetica" w:cs="Helvetica"/>
          <w:color w:val="333333"/>
        </w:rPr>
        <w:t>、保存订单信息</w:t>
      </w:r>
    </w:p>
    <w:p w14:paraId="29A1E8EB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、在订单确认页面点击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提交订单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按钮生成订单。</w:t>
      </w:r>
    </w:p>
    <w:p w14:paraId="43714F9F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b</w:t>
      </w:r>
      <w:r>
        <w:rPr>
          <w:rStyle w:val="md-plain"/>
          <w:rFonts w:ascii="Helvetica" w:hAnsi="Helvetica" w:cs="Helvetica"/>
          <w:color w:val="333333"/>
        </w:rPr>
        <w:t>、请求的</w:t>
      </w:r>
      <w:proofErr w:type="spellStart"/>
      <w:r>
        <w:rPr>
          <w:rStyle w:val="md-plain"/>
          <w:rFonts w:ascii="Helvetica" w:hAnsi="Helvetica" w:cs="Helvetica"/>
          <w:color w:val="333333"/>
        </w:rPr>
        <w:t>url</w:t>
      </w:r>
      <w:proofErr w:type="spellEnd"/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/frontend/order/</w:t>
      </w:r>
      <w:proofErr w:type="spellStart"/>
      <w:r>
        <w:rPr>
          <w:rStyle w:val="md-plain"/>
          <w:rFonts w:ascii="Helvetica" w:hAnsi="Helvetica" w:cs="Helvetica"/>
          <w:color w:val="333333"/>
        </w:rPr>
        <w:t>insertOrder</w:t>
      </w:r>
      <w:proofErr w:type="spellEnd"/>
    </w:p>
    <w:p w14:paraId="6D084ED7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c</w:t>
      </w:r>
      <w:r>
        <w:rPr>
          <w:rStyle w:val="md-plain"/>
          <w:rFonts w:ascii="Helvetica" w:hAnsi="Helvetica" w:cs="Helvetica"/>
          <w:color w:val="333333"/>
        </w:rPr>
        <w:t>、参数：订单、订单商品、订单物流</w:t>
      </w:r>
      <w:r w:rsidRPr="009E135A">
        <w:rPr>
          <w:rStyle w:val="md-plain"/>
        </w:rPr>
        <w:tab/>
      </w:r>
    </w:p>
    <w:p w14:paraId="72C58444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d</w:t>
      </w:r>
      <w:r>
        <w:rPr>
          <w:rStyle w:val="md-plain"/>
          <w:rFonts w:ascii="Helvetica" w:hAnsi="Helvetica" w:cs="Helvetica"/>
          <w:color w:val="333333"/>
        </w:rPr>
        <w:t>、返回值：</w:t>
      </w:r>
      <w:r>
        <w:rPr>
          <w:rStyle w:val="md-plain"/>
          <w:rFonts w:ascii="Helvetica" w:hAnsi="Helvetica" w:cs="Helvetica"/>
          <w:color w:val="333333"/>
        </w:rPr>
        <w:t>{"status":200,"msg":"OK","data":"</w:t>
      </w:r>
      <w:r>
        <w:rPr>
          <w:rStyle w:val="md-plain"/>
          <w:rFonts w:ascii="Helvetica" w:hAnsi="Helvetica" w:cs="Helvetica"/>
          <w:color w:val="333333"/>
        </w:rPr>
        <w:t>订单</w:t>
      </w:r>
      <w:r>
        <w:rPr>
          <w:rStyle w:val="md-plain"/>
          <w:rFonts w:ascii="Helvetica" w:hAnsi="Helvetica" w:cs="Helvetica"/>
          <w:color w:val="333333"/>
        </w:rPr>
        <w:t>ID"}</w:t>
      </w:r>
    </w:p>
    <w:p w14:paraId="5C571046" w14:textId="77777777" w:rsidR="009E135A" w:rsidRPr="009E135A" w:rsidRDefault="009E135A" w:rsidP="009E135A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9E135A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扣减库存</w:t>
      </w:r>
    </w:p>
    <w:p w14:paraId="13184445" w14:textId="0628DF09" w:rsidR="009E135A" w:rsidRPr="009E135A" w:rsidRDefault="009E135A" w:rsidP="009E135A">
      <w:pPr>
        <w:pStyle w:val="2"/>
        <w:pBdr>
          <w:bottom w:val="single" w:sz="6" w:space="4" w:color="EEEEEE"/>
        </w:pBdr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4.1.</w:t>
      </w: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分析</w:t>
      </w:r>
    </w:p>
    <w:p w14:paraId="690122DA" w14:textId="1B9BE83C" w:rsidR="009E135A" w:rsidRPr="009E135A" w:rsidRDefault="009E135A" w:rsidP="009E135A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E135A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因为提交订单成功后</w:t>
      </w:r>
      <w:r w:rsidRPr="009E135A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9E135A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要减少库存</w:t>
      </w:r>
      <w:r w:rsidRPr="009E135A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</w:p>
    <w:p w14:paraId="62EE66F5" w14:textId="77777777" w:rsidR="009E135A" w:rsidRPr="009E135A" w:rsidRDefault="009E135A" w:rsidP="009E135A">
      <w:pPr>
        <w:rPr>
          <w:rFonts w:hint="eastAsia"/>
        </w:rPr>
      </w:pPr>
    </w:p>
    <w:p w14:paraId="24FFD8B2" w14:textId="77777777" w:rsidR="009E135A" w:rsidRDefault="009E135A" w:rsidP="009E135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将消息写入消息队列，业务逻辑以异步的方式运行，加快响应速度</w:t>
      </w:r>
    </w:p>
    <w:p w14:paraId="1B2CDB9E" w14:textId="77777777" w:rsidR="0099660F" w:rsidRPr="009E135A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99660F" w:rsidRPr="009E1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96F91"/>
    <w:multiLevelType w:val="multilevel"/>
    <w:tmpl w:val="A51C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0C16"/>
    <w:multiLevelType w:val="multilevel"/>
    <w:tmpl w:val="A0F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A6C96"/>
    <w:multiLevelType w:val="multilevel"/>
    <w:tmpl w:val="020E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A7"/>
    <w:rsid w:val="001937AD"/>
    <w:rsid w:val="00547126"/>
    <w:rsid w:val="0057703E"/>
    <w:rsid w:val="00847CA7"/>
    <w:rsid w:val="0099660F"/>
    <w:rsid w:val="009E135A"/>
    <w:rsid w:val="00A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272"/>
  <w15:chartTrackingRefBased/>
  <w15:docId w15:val="{73544FDC-4414-43B4-AE59-5EF14BB2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37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7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1937AD"/>
  </w:style>
  <w:style w:type="character" w:customStyle="1" w:styleId="20">
    <w:name w:val="标题 2 字符"/>
    <w:basedOn w:val="a0"/>
    <w:link w:val="2"/>
    <w:uiPriority w:val="9"/>
    <w:semiHidden/>
    <w:rsid w:val="001937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193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1937AD"/>
  </w:style>
  <w:style w:type="character" w:customStyle="1" w:styleId="md-softbreak">
    <w:name w:val="md-softbreak"/>
    <w:basedOn w:val="a0"/>
    <w:rsid w:val="009E135A"/>
  </w:style>
  <w:style w:type="character" w:customStyle="1" w:styleId="md-linebreak">
    <w:name w:val="md-linebreak"/>
    <w:basedOn w:val="a0"/>
    <w:rsid w:val="009E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傲寒</dc:creator>
  <cp:keywords/>
  <dc:description/>
  <cp:lastModifiedBy>崔 傲寒</cp:lastModifiedBy>
  <cp:revision>6</cp:revision>
  <dcterms:created xsi:type="dcterms:W3CDTF">2020-06-08T18:02:00Z</dcterms:created>
  <dcterms:modified xsi:type="dcterms:W3CDTF">2020-06-17T13:10:00Z</dcterms:modified>
</cp:coreProperties>
</file>